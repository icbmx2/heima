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989" w:rsidRDefault="00410DD3" w:rsidP="00FD57F2">
      <w:pPr>
        <w:spacing w:line="360" w:lineRule="auto"/>
        <w:jc w:val="center"/>
        <w:rPr>
          <w:b/>
          <w:sz w:val="44"/>
          <w:szCs w:val="44"/>
        </w:rPr>
      </w:pPr>
      <w:r>
        <w:rPr>
          <w:rFonts w:hint="eastAsia"/>
          <w:b/>
          <w:sz w:val="44"/>
          <w:szCs w:val="44"/>
        </w:rPr>
        <w:t>您的密码可能</w:t>
      </w:r>
      <w:r w:rsidR="00B07F3D">
        <w:rPr>
          <w:rFonts w:hint="eastAsia"/>
          <w:b/>
          <w:sz w:val="44"/>
          <w:szCs w:val="44"/>
        </w:rPr>
        <w:t>已泄露</w:t>
      </w:r>
      <w:r w:rsidR="006870F7">
        <w:rPr>
          <w:rFonts w:hint="eastAsia"/>
          <w:b/>
          <w:sz w:val="44"/>
          <w:szCs w:val="44"/>
        </w:rPr>
        <w:t>!</w:t>
      </w:r>
    </w:p>
    <w:p w:rsidR="002B7989" w:rsidRDefault="002B7989" w:rsidP="00FD57F2">
      <w:pPr>
        <w:spacing w:line="360" w:lineRule="auto"/>
        <w:jc w:val="right"/>
        <w:rPr>
          <w:b/>
          <w:sz w:val="28"/>
          <w:szCs w:val="28"/>
        </w:rPr>
      </w:pPr>
    </w:p>
    <w:p w:rsidR="00CD6955" w:rsidRDefault="00B05AC9" w:rsidP="004A3EC9">
      <w:pPr>
        <w:spacing w:line="360" w:lineRule="auto"/>
        <w:ind w:firstLine="420"/>
        <w:rPr>
          <w:sz w:val="24"/>
        </w:rPr>
      </w:pPr>
      <w:r>
        <w:rPr>
          <w:rFonts w:hint="eastAsia"/>
          <w:sz w:val="24"/>
        </w:rPr>
        <w:t>近期互联网出现一大热门事件，</w:t>
      </w:r>
      <w:r w:rsidR="00410DD3" w:rsidRPr="006870F7">
        <w:rPr>
          <w:rFonts w:hint="eastAsia"/>
          <w:sz w:val="24"/>
        </w:rPr>
        <w:t>众多大型网站信息泄露事件，引起了各行业及网民的关注。</w:t>
      </w:r>
    </w:p>
    <w:p w:rsidR="00CF470A" w:rsidRDefault="00CD6955" w:rsidP="004A3EC9">
      <w:pPr>
        <w:spacing w:line="360" w:lineRule="auto"/>
        <w:ind w:firstLine="420"/>
        <w:rPr>
          <w:sz w:val="24"/>
        </w:rPr>
      </w:pPr>
      <w:r>
        <w:rPr>
          <w:rFonts w:hint="eastAsia"/>
          <w:sz w:val="24"/>
        </w:rPr>
        <w:t>针对本次信息泄露事件，</w:t>
      </w:r>
      <w:r w:rsidR="00410DD3" w:rsidRPr="006F2965">
        <w:rPr>
          <w:sz w:val="24"/>
        </w:rPr>
        <w:t>CNCERT</w:t>
      </w:r>
      <w:r w:rsidR="00B840D2">
        <w:rPr>
          <w:rFonts w:hint="eastAsia"/>
          <w:sz w:val="24"/>
        </w:rPr>
        <w:t>/CC</w:t>
      </w:r>
      <w:r w:rsidR="00410DD3" w:rsidRPr="006870F7">
        <w:rPr>
          <w:rFonts w:hint="eastAsia"/>
          <w:sz w:val="24"/>
        </w:rPr>
        <w:t>（国家计算机网络应急技术处理协调中心）</w:t>
      </w:r>
      <w:r w:rsidR="004E571F">
        <w:rPr>
          <w:rFonts w:hint="eastAsia"/>
          <w:sz w:val="24"/>
        </w:rPr>
        <w:t>发布了威胁</w:t>
      </w:r>
      <w:r w:rsidR="00410DD3" w:rsidRPr="006870F7">
        <w:rPr>
          <w:rFonts w:hint="eastAsia"/>
          <w:sz w:val="24"/>
        </w:rPr>
        <w:t>通</w:t>
      </w:r>
      <w:r w:rsidR="00CD285D">
        <w:rPr>
          <w:rFonts w:hint="eastAsia"/>
          <w:sz w:val="24"/>
        </w:rPr>
        <w:t>报</w:t>
      </w:r>
      <w:r w:rsidR="002B7989" w:rsidRPr="00FD57F2">
        <w:rPr>
          <w:sz w:val="24"/>
          <w:vertAlign w:val="superscript"/>
        </w:rPr>
        <w:t>1</w:t>
      </w:r>
      <w:r w:rsidR="00410DD3" w:rsidRPr="006870F7">
        <w:rPr>
          <w:rFonts w:hint="eastAsia"/>
          <w:sz w:val="24"/>
        </w:rPr>
        <w:t>：截至</w:t>
      </w:r>
      <w:r w:rsidR="00540988">
        <w:rPr>
          <w:rFonts w:hint="eastAsia"/>
          <w:sz w:val="24"/>
        </w:rPr>
        <w:t>2011</w:t>
      </w:r>
      <w:r w:rsidR="00540988">
        <w:rPr>
          <w:rFonts w:hint="eastAsia"/>
          <w:sz w:val="24"/>
        </w:rPr>
        <w:t>年</w:t>
      </w:r>
      <w:r w:rsidR="00410DD3" w:rsidRPr="006870F7">
        <w:rPr>
          <w:rFonts w:hint="eastAsia"/>
          <w:sz w:val="24"/>
        </w:rPr>
        <w:t>12</w:t>
      </w:r>
      <w:r w:rsidR="00410DD3" w:rsidRPr="006870F7">
        <w:rPr>
          <w:rFonts w:hint="eastAsia"/>
          <w:sz w:val="24"/>
        </w:rPr>
        <w:t>月</w:t>
      </w:r>
      <w:r w:rsidR="00410DD3" w:rsidRPr="006870F7">
        <w:rPr>
          <w:rFonts w:hint="eastAsia"/>
          <w:sz w:val="24"/>
        </w:rPr>
        <w:t>29</w:t>
      </w:r>
      <w:r w:rsidR="00410DD3" w:rsidRPr="006870F7">
        <w:rPr>
          <w:rFonts w:hint="eastAsia"/>
          <w:sz w:val="24"/>
        </w:rPr>
        <w:t>日，</w:t>
      </w:r>
      <w:r w:rsidR="00410DD3" w:rsidRPr="006870F7">
        <w:rPr>
          <w:rFonts w:hint="eastAsia"/>
          <w:sz w:val="24"/>
        </w:rPr>
        <w:t>CNCERT</w:t>
      </w:r>
      <w:r w:rsidR="00410DD3" w:rsidRPr="006870F7">
        <w:rPr>
          <w:rFonts w:hint="eastAsia"/>
          <w:sz w:val="24"/>
        </w:rPr>
        <w:t>通过公开渠道获得疑似泄露的数据库有</w:t>
      </w:r>
      <w:r w:rsidR="00410DD3" w:rsidRPr="006870F7">
        <w:rPr>
          <w:rFonts w:hint="eastAsia"/>
          <w:sz w:val="24"/>
        </w:rPr>
        <w:t>26</w:t>
      </w:r>
      <w:r w:rsidR="00410DD3" w:rsidRPr="006870F7">
        <w:rPr>
          <w:rFonts w:hint="eastAsia"/>
          <w:sz w:val="24"/>
        </w:rPr>
        <w:t>个，涉及</w:t>
      </w:r>
      <w:proofErr w:type="gramStart"/>
      <w:r w:rsidR="00410DD3" w:rsidRPr="006870F7">
        <w:rPr>
          <w:rFonts w:hint="eastAsia"/>
          <w:sz w:val="24"/>
        </w:rPr>
        <w:t>帐号</w:t>
      </w:r>
      <w:proofErr w:type="gramEnd"/>
      <w:r w:rsidR="00410DD3" w:rsidRPr="006870F7">
        <w:rPr>
          <w:rFonts w:hint="eastAsia"/>
          <w:sz w:val="24"/>
        </w:rPr>
        <w:t>、密码</w:t>
      </w:r>
      <w:r w:rsidR="00410DD3" w:rsidRPr="006870F7">
        <w:rPr>
          <w:rFonts w:hint="eastAsia"/>
          <w:sz w:val="24"/>
        </w:rPr>
        <w:t>2.78</w:t>
      </w:r>
      <w:r w:rsidR="00410DD3" w:rsidRPr="006870F7">
        <w:rPr>
          <w:rFonts w:hint="eastAsia"/>
          <w:sz w:val="24"/>
        </w:rPr>
        <w:t>亿条。其中，具有与网站、论坛相关联信息的（例如，被声称属于某个网站的数据）数据库有</w:t>
      </w:r>
      <w:r w:rsidR="00410DD3" w:rsidRPr="006870F7">
        <w:rPr>
          <w:rFonts w:hint="eastAsia"/>
          <w:sz w:val="24"/>
        </w:rPr>
        <w:t>12</w:t>
      </w:r>
      <w:r w:rsidR="00410DD3" w:rsidRPr="006870F7">
        <w:rPr>
          <w:rFonts w:hint="eastAsia"/>
          <w:sz w:val="24"/>
        </w:rPr>
        <w:t>个，涉及数据</w:t>
      </w:r>
      <w:r w:rsidR="00410DD3" w:rsidRPr="006870F7">
        <w:rPr>
          <w:rFonts w:hint="eastAsia"/>
          <w:sz w:val="24"/>
        </w:rPr>
        <w:t>1.36</w:t>
      </w:r>
      <w:r w:rsidR="00410DD3" w:rsidRPr="006870F7">
        <w:rPr>
          <w:rFonts w:hint="eastAsia"/>
          <w:sz w:val="24"/>
        </w:rPr>
        <w:t>亿条；无法判断网站、论坛关联性的数据库有</w:t>
      </w:r>
      <w:r w:rsidR="00410DD3" w:rsidRPr="006870F7">
        <w:rPr>
          <w:rFonts w:hint="eastAsia"/>
          <w:sz w:val="24"/>
        </w:rPr>
        <w:t>14</w:t>
      </w:r>
      <w:r w:rsidR="00410DD3" w:rsidRPr="006870F7">
        <w:rPr>
          <w:rFonts w:hint="eastAsia"/>
          <w:sz w:val="24"/>
        </w:rPr>
        <w:t>个，涉及数据</w:t>
      </w:r>
      <w:r w:rsidR="00410DD3" w:rsidRPr="006870F7">
        <w:rPr>
          <w:rFonts w:hint="eastAsia"/>
          <w:sz w:val="24"/>
        </w:rPr>
        <w:t>1.42</w:t>
      </w:r>
      <w:r w:rsidR="00410DD3" w:rsidRPr="006870F7">
        <w:rPr>
          <w:rFonts w:hint="eastAsia"/>
          <w:sz w:val="24"/>
        </w:rPr>
        <w:t>亿条。</w:t>
      </w:r>
    </w:p>
    <w:p w:rsidR="00BC7259" w:rsidDel="00A03803" w:rsidRDefault="00BC7259" w:rsidP="004A3EC9">
      <w:pPr>
        <w:spacing w:line="360" w:lineRule="auto"/>
        <w:ind w:firstLine="420"/>
        <w:rPr>
          <w:del w:id="0" w:author="赵毅" w:date="2012-01-10T16:25:00Z"/>
          <w:sz w:val="24"/>
        </w:rPr>
      </w:pPr>
    </w:p>
    <w:p w:rsidR="00BE4A8E" w:rsidRDefault="008E445E" w:rsidP="004A3EC9">
      <w:pPr>
        <w:spacing w:line="360" w:lineRule="auto"/>
        <w:ind w:firstLine="420"/>
        <w:rPr>
          <w:sz w:val="24"/>
        </w:rPr>
      </w:pPr>
      <w:r>
        <w:rPr>
          <w:rFonts w:hint="eastAsia"/>
          <w:sz w:val="24"/>
        </w:rPr>
        <w:t>知道</w:t>
      </w:r>
      <w:proofErr w:type="gramStart"/>
      <w:r>
        <w:rPr>
          <w:rFonts w:hint="eastAsia"/>
          <w:sz w:val="24"/>
        </w:rPr>
        <w:t>创宇安全</w:t>
      </w:r>
      <w:proofErr w:type="gramEnd"/>
      <w:r>
        <w:rPr>
          <w:rFonts w:hint="eastAsia"/>
          <w:sz w:val="24"/>
        </w:rPr>
        <w:t>研究人员</w:t>
      </w:r>
      <w:r w:rsidR="00823EE4">
        <w:rPr>
          <w:rFonts w:hint="eastAsia"/>
          <w:sz w:val="24"/>
        </w:rPr>
        <w:t>在本次泄露事件过程中，通过互联网</w:t>
      </w:r>
      <w:r w:rsidR="00DA4C8E">
        <w:rPr>
          <w:rFonts w:hint="eastAsia"/>
          <w:sz w:val="24"/>
        </w:rPr>
        <w:t>免费</w:t>
      </w:r>
      <w:r w:rsidR="00823EE4">
        <w:rPr>
          <w:rFonts w:hint="eastAsia"/>
          <w:sz w:val="24"/>
        </w:rPr>
        <w:t>下载的方式获取了</w:t>
      </w:r>
      <w:r w:rsidR="00823EE4">
        <w:rPr>
          <w:rFonts w:hint="eastAsia"/>
          <w:sz w:val="24"/>
        </w:rPr>
        <w:t>CSDN</w:t>
      </w:r>
      <w:r w:rsidR="00823EE4">
        <w:rPr>
          <w:rFonts w:hint="eastAsia"/>
          <w:sz w:val="24"/>
        </w:rPr>
        <w:t>和天涯的</w:t>
      </w:r>
      <w:r w:rsidR="005235D2">
        <w:rPr>
          <w:rFonts w:hint="eastAsia"/>
          <w:sz w:val="24"/>
        </w:rPr>
        <w:t>泄露数据</w:t>
      </w:r>
      <w:r w:rsidR="00823EE4">
        <w:rPr>
          <w:rFonts w:hint="eastAsia"/>
          <w:sz w:val="24"/>
        </w:rPr>
        <w:t>，</w:t>
      </w:r>
      <w:r>
        <w:rPr>
          <w:rFonts w:hint="eastAsia"/>
          <w:sz w:val="24"/>
        </w:rPr>
        <w:t>通过</w:t>
      </w:r>
      <w:r w:rsidR="00085773">
        <w:rPr>
          <w:rFonts w:hint="eastAsia"/>
          <w:sz w:val="24"/>
        </w:rPr>
        <w:t>对</w:t>
      </w:r>
      <w:r w:rsidR="0012488C">
        <w:rPr>
          <w:rFonts w:hint="eastAsia"/>
          <w:sz w:val="24"/>
        </w:rPr>
        <w:t>这些</w:t>
      </w:r>
      <w:r w:rsidR="00085773">
        <w:rPr>
          <w:rFonts w:hint="eastAsia"/>
          <w:sz w:val="24"/>
        </w:rPr>
        <w:t>泄露数据的分析</w:t>
      </w:r>
      <w:r w:rsidR="006728DD">
        <w:rPr>
          <w:rFonts w:hint="eastAsia"/>
          <w:sz w:val="24"/>
        </w:rPr>
        <w:t>发现，</w:t>
      </w:r>
      <w:r w:rsidR="0077076B">
        <w:rPr>
          <w:rFonts w:hint="eastAsia"/>
          <w:sz w:val="24"/>
        </w:rPr>
        <w:t>其中接近</w:t>
      </w:r>
      <w:r w:rsidR="0077076B">
        <w:rPr>
          <w:rFonts w:hint="eastAsia"/>
          <w:sz w:val="24"/>
        </w:rPr>
        <w:t>80%</w:t>
      </w:r>
      <w:r w:rsidR="0077076B">
        <w:rPr>
          <w:rFonts w:hint="eastAsia"/>
          <w:sz w:val="24"/>
        </w:rPr>
        <w:t>的用户密码</w:t>
      </w:r>
      <w:r w:rsidR="001E37D0">
        <w:rPr>
          <w:rFonts w:hint="eastAsia"/>
          <w:sz w:val="24"/>
        </w:rPr>
        <w:t>可被自动化工具破解</w:t>
      </w:r>
      <w:r w:rsidR="00FC4750">
        <w:rPr>
          <w:rFonts w:hint="eastAsia"/>
          <w:sz w:val="24"/>
        </w:rPr>
        <w:t>，对此，知道</w:t>
      </w:r>
      <w:proofErr w:type="gramStart"/>
      <w:r w:rsidR="00FC4750">
        <w:rPr>
          <w:rFonts w:hint="eastAsia"/>
          <w:sz w:val="24"/>
        </w:rPr>
        <w:t>创宇</w:t>
      </w:r>
      <w:r w:rsidR="00994A1E">
        <w:rPr>
          <w:rFonts w:hint="eastAsia"/>
          <w:sz w:val="24"/>
        </w:rPr>
        <w:t>进行</w:t>
      </w:r>
      <w:proofErr w:type="gramEnd"/>
      <w:r w:rsidR="00994A1E">
        <w:rPr>
          <w:rFonts w:hint="eastAsia"/>
          <w:sz w:val="24"/>
        </w:rPr>
        <w:t>了</w:t>
      </w:r>
      <w:r w:rsidR="006217E9">
        <w:rPr>
          <w:rFonts w:hint="eastAsia"/>
          <w:sz w:val="24"/>
        </w:rPr>
        <w:t>一些</w:t>
      </w:r>
      <w:r w:rsidR="003751B1">
        <w:rPr>
          <w:rFonts w:hint="eastAsia"/>
          <w:sz w:val="24"/>
        </w:rPr>
        <w:t>密码分布及用户习惯的</w:t>
      </w:r>
      <w:r w:rsidR="006217E9">
        <w:rPr>
          <w:rFonts w:hint="eastAsia"/>
          <w:sz w:val="24"/>
        </w:rPr>
        <w:t>分析</w:t>
      </w:r>
      <w:r w:rsidR="001E37D0">
        <w:rPr>
          <w:rFonts w:hint="eastAsia"/>
          <w:sz w:val="24"/>
        </w:rPr>
        <w:t>。</w:t>
      </w:r>
    </w:p>
    <w:p w:rsidR="002B7989" w:rsidDel="00603348" w:rsidRDefault="002B7989">
      <w:pPr>
        <w:spacing w:line="360" w:lineRule="auto"/>
        <w:ind w:firstLine="420"/>
        <w:rPr>
          <w:del w:id="1" w:author="赵毅" w:date="2012-01-11T10:28:00Z"/>
          <w:sz w:val="24"/>
        </w:rPr>
      </w:pPr>
    </w:p>
    <w:p w:rsidR="002B7989" w:rsidRPr="00FD57F2" w:rsidRDefault="002B7989" w:rsidP="00FD57F2">
      <w:pPr>
        <w:pStyle w:val="1"/>
        <w:spacing w:line="360" w:lineRule="auto"/>
        <w:rPr>
          <w:rFonts w:ascii="黑体" w:eastAsia="黑体"/>
          <w:b w:val="0"/>
          <w:sz w:val="30"/>
          <w:szCs w:val="30"/>
        </w:rPr>
      </w:pPr>
      <w:r w:rsidRPr="00FD57F2">
        <w:rPr>
          <w:rFonts w:ascii="黑体" w:eastAsia="黑体" w:hint="eastAsia"/>
          <w:sz w:val="30"/>
          <w:szCs w:val="30"/>
        </w:rPr>
        <w:t>“CSDN网站”账户信息泄露及分析</w:t>
      </w:r>
    </w:p>
    <w:p w:rsidR="002B7989" w:rsidRDefault="00785408" w:rsidP="00FD57F2">
      <w:pPr>
        <w:spacing w:line="360" w:lineRule="auto"/>
        <w:rPr>
          <w:sz w:val="24"/>
        </w:rPr>
      </w:pPr>
      <w:r>
        <w:rPr>
          <w:noProof/>
          <w:sz w:val="24"/>
        </w:rPr>
        <w:drawing>
          <wp:anchor distT="0" distB="0" distL="114300" distR="114300" simplePos="0" relativeHeight="251657728" behindDoc="0" locked="0" layoutInCell="1" allowOverlap="1" wp14:anchorId="52BA866A" wp14:editId="58C364A7">
            <wp:simplePos x="0" y="0"/>
            <wp:positionH relativeFrom="column">
              <wp:posOffset>318135</wp:posOffset>
            </wp:positionH>
            <wp:positionV relativeFrom="paragraph">
              <wp:posOffset>75565</wp:posOffset>
            </wp:positionV>
            <wp:extent cx="1948815" cy="774065"/>
            <wp:effectExtent l="19050" t="0" r="0" b="0"/>
            <wp:wrapSquare wrapText="bothSides"/>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1948815" cy="774065"/>
                    </a:xfrm>
                    <a:prstGeom prst="rect">
                      <a:avLst/>
                    </a:prstGeom>
                    <a:noFill/>
                    <a:ln w="9525">
                      <a:noFill/>
                      <a:miter lim="800000"/>
                      <a:headEnd/>
                      <a:tailEnd/>
                    </a:ln>
                  </pic:spPr>
                </pic:pic>
              </a:graphicData>
            </a:graphic>
          </wp:anchor>
        </w:drawing>
      </w:r>
      <w:r w:rsidR="00C21C24" w:rsidRPr="006411A1">
        <w:rPr>
          <w:sz w:val="24"/>
        </w:rPr>
        <w:t>CSDN</w:t>
      </w:r>
      <w:r w:rsidR="00C21C24" w:rsidRPr="006411A1">
        <w:rPr>
          <w:sz w:val="24"/>
        </w:rPr>
        <w:t>是中国软件开发联盟（</w:t>
      </w:r>
      <w:r w:rsidR="00C21C24" w:rsidRPr="006411A1">
        <w:rPr>
          <w:sz w:val="24"/>
        </w:rPr>
        <w:t>Chinese software develop net</w:t>
      </w:r>
      <w:r w:rsidR="00C21C24" w:rsidRPr="006411A1">
        <w:rPr>
          <w:sz w:val="24"/>
        </w:rPr>
        <w:t>）的</w:t>
      </w:r>
      <w:r w:rsidR="00287B14">
        <w:rPr>
          <w:rFonts w:hint="eastAsia"/>
          <w:sz w:val="24"/>
        </w:rPr>
        <w:t>英文</w:t>
      </w:r>
      <w:r w:rsidR="00C21C24" w:rsidRPr="006411A1">
        <w:rPr>
          <w:sz w:val="24"/>
        </w:rPr>
        <w:t>缩写，是中国最大的开发者技术社区。它是集</w:t>
      </w:r>
      <w:hyperlink r:id="rId10" w:tgtFrame="_blank" w:history="1">
        <w:r w:rsidR="00C21C24" w:rsidRPr="006411A1">
          <w:rPr>
            <w:sz w:val="24"/>
          </w:rPr>
          <w:t>新闻</w:t>
        </w:r>
      </w:hyperlink>
      <w:r w:rsidR="00C21C24" w:rsidRPr="006411A1">
        <w:rPr>
          <w:sz w:val="24"/>
        </w:rPr>
        <w:t>、</w:t>
      </w:r>
      <w:hyperlink r:id="rId11" w:tgtFrame="_blank" w:history="1">
        <w:r w:rsidR="00C21C24" w:rsidRPr="006411A1">
          <w:rPr>
            <w:sz w:val="24"/>
          </w:rPr>
          <w:t>论坛</w:t>
        </w:r>
      </w:hyperlink>
      <w:r w:rsidR="00C21C24" w:rsidRPr="006411A1">
        <w:rPr>
          <w:sz w:val="24"/>
        </w:rPr>
        <w:t>、</w:t>
      </w:r>
      <w:hyperlink r:id="rId12" w:tgtFrame="_blank" w:history="1">
        <w:r w:rsidR="00C21C24" w:rsidRPr="006411A1">
          <w:rPr>
            <w:sz w:val="24"/>
          </w:rPr>
          <w:t>群组</w:t>
        </w:r>
      </w:hyperlink>
      <w:r w:rsidR="00C21C24" w:rsidRPr="006411A1">
        <w:rPr>
          <w:sz w:val="24"/>
        </w:rPr>
        <w:t>、</w:t>
      </w:r>
      <w:hyperlink r:id="rId13" w:tgtFrame="_blank" w:history="1">
        <w:r w:rsidR="00C21C24" w:rsidRPr="006411A1">
          <w:rPr>
            <w:sz w:val="24"/>
          </w:rPr>
          <w:t>Blog</w:t>
        </w:r>
      </w:hyperlink>
      <w:r w:rsidR="00C21C24" w:rsidRPr="006411A1">
        <w:rPr>
          <w:sz w:val="24"/>
        </w:rPr>
        <w:t>、</w:t>
      </w:r>
      <w:r w:rsidR="002B7989">
        <w:fldChar w:fldCharType="begin"/>
      </w:r>
      <w:r w:rsidR="00E843D4">
        <w:instrText>HYPERLINK "http://baike.baidu.com/view/55621.htm" \t "_blank"</w:instrText>
      </w:r>
      <w:r w:rsidR="002B7989">
        <w:fldChar w:fldCharType="separate"/>
      </w:r>
      <w:r w:rsidR="00C21C24" w:rsidRPr="006411A1">
        <w:rPr>
          <w:sz w:val="24"/>
        </w:rPr>
        <w:t>文档</w:t>
      </w:r>
      <w:r w:rsidR="002B7989">
        <w:fldChar w:fldCharType="end"/>
      </w:r>
      <w:r w:rsidR="00C21C24" w:rsidRPr="006411A1">
        <w:rPr>
          <w:sz w:val="24"/>
        </w:rPr>
        <w:t>、</w:t>
      </w:r>
      <w:hyperlink r:id="rId14" w:tgtFrame="_blank" w:history="1">
        <w:r w:rsidR="00C21C24" w:rsidRPr="006411A1">
          <w:rPr>
            <w:sz w:val="24"/>
          </w:rPr>
          <w:t>下载</w:t>
        </w:r>
      </w:hyperlink>
      <w:r w:rsidR="00C21C24" w:rsidRPr="006411A1">
        <w:rPr>
          <w:sz w:val="24"/>
        </w:rPr>
        <w:t>、读书、</w:t>
      </w:r>
      <w:hyperlink r:id="rId15" w:tgtFrame="_blank" w:history="1">
        <w:r w:rsidR="00C21C24" w:rsidRPr="006411A1">
          <w:rPr>
            <w:sz w:val="24"/>
          </w:rPr>
          <w:t>Tag</w:t>
        </w:r>
      </w:hyperlink>
      <w:r w:rsidR="00C21C24" w:rsidRPr="006411A1">
        <w:rPr>
          <w:sz w:val="24"/>
        </w:rPr>
        <w:t>、网摘、搜索、</w:t>
      </w:r>
      <w:r w:rsidR="00C21C24" w:rsidRPr="006411A1">
        <w:rPr>
          <w:sz w:val="24"/>
        </w:rPr>
        <w:t>.</w:t>
      </w:r>
      <w:hyperlink r:id="rId16" w:tgtFrame="_blank" w:history="1">
        <w:r w:rsidR="00C21C24" w:rsidRPr="006411A1">
          <w:rPr>
            <w:sz w:val="24"/>
          </w:rPr>
          <w:t>NET</w:t>
        </w:r>
      </w:hyperlink>
      <w:r w:rsidR="00C21C24" w:rsidRPr="006411A1">
        <w:rPr>
          <w:sz w:val="24"/>
        </w:rPr>
        <w:t>、</w:t>
      </w:r>
      <w:r w:rsidR="002B7989">
        <w:fldChar w:fldCharType="begin"/>
      </w:r>
      <w:r w:rsidR="00E843D4">
        <w:instrText>HYPERLINK "http://baike.baidu.com/view/29.htm" \t "_blank"</w:instrText>
      </w:r>
      <w:r w:rsidR="002B7989">
        <w:fldChar w:fldCharType="separate"/>
      </w:r>
      <w:r w:rsidR="00C21C24" w:rsidRPr="006411A1">
        <w:rPr>
          <w:sz w:val="24"/>
        </w:rPr>
        <w:t>Java</w:t>
      </w:r>
      <w:r w:rsidR="002B7989">
        <w:fldChar w:fldCharType="end"/>
      </w:r>
      <w:r w:rsidR="00C21C24" w:rsidRPr="006411A1">
        <w:rPr>
          <w:sz w:val="24"/>
        </w:rPr>
        <w:t>、游戏、视频、人才、外包、第二书店、《程序员》</w:t>
      </w:r>
      <w:r w:rsidR="0094279B">
        <w:rPr>
          <w:rFonts w:hint="eastAsia"/>
          <w:sz w:val="24"/>
        </w:rPr>
        <w:t>杂志</w:t>
      </w:r>
      <w:r w:rsidR="00C21C24" w:rsidRPr="006411A1">
        <w:rPr>
          <w:sz w:val="24"/>
        </w:rPr>
        <w:t>等多种项目于一体的大型综合性</w:t>
      </w:r>
      <w:r w:rsidR="00C21C24" w:rsidRPr="006411A1">
        <w:rPr>
          <w:sz w:val="24"/>
        </w:rPr>
        <w:t>IT</w:t>
      </w:r>
      <w:r w:rsidR="00C21C24" w:rsidRPr="006411A1">
        <w:rPr>
          <w:sz w:val="24"/>
        </w:rPr>
        <w:t>门户网站，有很强的专业性，其会员囊括了中国地区</w:t>
      </w:r>
      <w:r w:rsidR="00A11B28">
        <w:rPr>
          <w:rFonts w:hint="eastAsia"/>
          <w:sz w:val="24"/>
        </w:rPr>
        <w:t>众多</w:t>
      </w:r>
      <w:r w:rsidR="00C21C24" w:rsidRPr="006411A1">
        <w:rPr>
          <w:sz w:val="24"/>
        </w:rPr>
        <w:t>的优秀</w:t>
      </w:r>
      <w:hyperlink r:id="rId17" w:tgtFrame="_blank" w:history="1">
        <w:r w:rsidR="00C21C24" w:rsidRPr="006411A1">
          <w:rPr>
            <w:sz w:val="24"/>
          </w:rPr>
          <w:t>程序员</w:t>
        </w:r>
      </w:hyperlink>
      <w:r w:rsidR="00C21C24" w:rsidRPr="006411A1">
        <w:rPr>
          <w:sz w:val="24"/>
        </w:rPr>
        <w:t>，</w:t>
      </w:r>
      <w:r w:rsidR="00551DAD">
        <w:rPr>
          <w:rFonts w:hint="eastAsia"/>
          <w:sz w:val="24"/>
        </w:rPr>
        <w:t>是国内最大的</w:t>
      </w:r>
      <w:r w:rsidR="00C21C24" w:rsidRPr="006411A1">
        <w:rPr>
          <w:sz w:val="24"/>
        </w:rPr>
        <w:t>IT</w:t>
      </w:r>
      <w:r w:rsidR="00C21C24" w:rsidRPr="006411A1">
        <w:rPr>
          <w:sz w:val="24"/>
        </w:rPr>
        <w:t>技术</w:t>
      </w:r>
      <w:r w:rsidR="00551DAD" w:rsidRPr="006411A1">
        <w:rPr>
          <w:sz w:val="24"/>
        </w:rPr>
        <w:t>交流</w:t>
      </w:r>
      <w:r w:rsidR="00551DAD">
        <w:rPr>
          <w:rFonts w:hint="eastAsia"/>
          <w:sz w:val="24"/>
        </w:rPr>
        <w:t>社区</w:t>
      </w:r>
      <w:r w:rsidR="00C21C24" w:rsidRPr="006411A1">
        <w:rPr>
          <w:sz w:val="24"/>
        </w:rPr>
        <w:t>。</w:t>
      </w:r>
    </w:p>
    <w:p w:rsidR="002B7989" w:rsidRDefault="00B0217E" w:rsidP="00FD57F2">
      <w:pPr>
        <w:spacing w:afterLines="100" w:after="312" w:line="360" w:lineRule="auto"/>
        <w:ind w:firstLine="420"/>
        <w:rPr>
          <w:ins w:id="2" w:author="赵毅" w:date="2012-01-11T10:28:00Z"/>
          <w:sz w:val="24"/>
        </w:rPr>
      </w:pPr>
      <w:r>
        <w:rPr>
          <w:rFonts w:hint="eastAsia"/>
          <w:sz w:val="24"/>
        </w:rPr>
        <w:t>在</w:t>
      </w:r>
      <w:r w:rsidR="00622EF0">
        <w:rPr>
          <w:rFonts w:hint="eastAsia"/>
          <w:sz w:val="24"/>
        </w:rPr>
        <w:t>本次</w:t>
      </w:r>
      <w:r w:rsidR="004C1D32">
        <w:rPr>
          <w:rFonts w:hint="eastAsia"/>
          <w:sz w:val="24"/>
        </w:rPr>
        <w:t>泄密</w:t>
      </w:r>
      <w:r w:rsidR="00622EF0">
        <w:rPr>
          <w:rFonts w:hint="eastAsia"/>
          <w:sz w:val="24"/>
        </w:rPr>
        <w:t>事件</w:t>
      </w:r>
      <w:r>
        <w:rPr>
          <w:rFonts w:hint="eastAsia"/>
          <w:sz w:val="24"/>
        </w:rPr>
        <w:t>中，</w:t>
      </w:r>
      <w:r w:rsidR="0020623E">
        <w:rPr>
          <w:rFonts w:hint="eastAsia"/>
          <w:sz w:val="24"/>
        </w:rPr>
        <w:t>互联网上</w:t>
      </w:r>
      <w:r>
        <w:rPr>
          <w:rFonts w:hint="eastAsia"/>
          <w:sz w:val="24"/>
        </w:rPr>
        <w:t>可</w:t>
      </w:r>
      <w:r w:rsidR="006A21B5">
        <w:rPr>
          <w:rFonts w:hint="eastAsia"/>
          <w:sz w:val="24"/>
        </w:rPr>
        <w:t>供</w:t>
      </w:r>
      <w:r w:rsidR="0020623E">
        <w:rPr>
          <w:rFonts w:hint="eastAsia"/>
          <w:sz w:val="24"/>
        </w:rPr>
        <w:t>下载的</w:t>
      </w:r>
      <w:r w:rsidR="0020623E">
        <w:rPr>
          <w:rFonts w:hint="eastAsia"/>
          <w:sz w:val="24"/>
        </w:rPr>
        <w:t>CSDN</w:t>
      </w:r>
      <w:r w:rsidR="0020623E">
        <w:rPr>
          <w:rFonts w:hint="eastAsia"/>
          <w:sz w:val="24"/>
        </w:rPr>
        <w:t>账户信息共计</w:t>
      </w:r>
      <w:r w:rsidR="00CF3A59" w:rsidRPr="00CF3A59">
        <w:rPr>
          <w:sz w:val="24"/>
        </w:rPr>
        <w:t>6,428,632</w:t>
      </w:r>
      <w:r w:rsidR="00CF3A59" w:rsidRPr="00CF3A59">
        <w:rPr>
          <w:rFonts w:hint="eastAsia"/>
          <w:sz w:val="24"/>
        </w:rPr>
        <w:t xml:space="preserve"> </w:t>
      </w:r>
      <w:r w:rsidR="00CF3A59" w:rsidRPr="00CF3A59">
        <w:rPr>
          <w:rFonts w:hint="eastAsia"/>
          <w:sz w:val="24"/>
        </w:rPr>
        <w:t>条</w:t>
      </w:r>
      <w:r w:rsidR="00FA331D">
        <w:rPr>
          <w:rFonts w:hint="eastAsia"/>
          <w:sz w:val="24"/>
        </w:rPr>
        <w:t>，</w:t>
      </w:r>
      <w:r w:rsidR="008647C4">
        <w:rPr>
          <w:rFonts w:hint="eastAsia"/>
          <w:sz w:val="24"/>
        </w:rPr>
        <w:t>其中包含了用户昵称、用户密码以及用户的注册邮箱地址。</w:t>
      </w:r>
    </w:p>
    <w:p w:rsidR="00603348" w:rsidRDefault="00603348" w:rsidP="00FD57F2">
      <w:pPr>
        <w:spacing w:afterLines="100" w:after="312" w:line="360" w:lineRule="auto"/>
        <w:ind w:firstLine="420"/>
        <w:rPr>
          <w:ins w:id="3" w:author="赵毅" w:date="2012-01-11T10:27:00Z"/>
          <w:sz w:val="24"/>
        </w:rPr>
      </w:pPr>
    </w:p>
    <w:p w:rsidR="00603348" w:rsidRDefault="00603348" w:rsidP="00FD57F2">
      <w:pPr>
        <w:spacing w:afterLines="100" w:after="312" w:line="360" w:lineRule="auto"/>
        <w:ind w:firstLine="420"/>
        <w:rPr>
          <w:sz w:val="24"/>
        </w:rPr>
      </w:pPr>
    </w:p>
    <w:p w:rsidR="002B7989" w:rsidRDefault="005560BA" w:rsidP="00FD57F2">
      <w:pPr>
        <w:spacing w:after="312" w:line="360" w:lineRule="auto"/>
        <w:ind w:firstLine="420"/>
        <w:rPr>
          <w:sz w:val="24"/>
        </w:rPr>
      </w:pPr>
      <w:r>
        <w:rPr>
          <w:rFonts w:hint="eastAsia"/>
          <w:sz w:val="24"/>
        </w:rPr>
        <w:t>知道创宇安全研究人员</w:t>
      </w:r>
      <w:r w:rsidR="0020623E">
        <w:rPr>
          <w:rFonts w:hint="eastAsia"/>
          <w:sz w:val="24"/>
        </w:rPr>
        <w:t>通过对这些</w:t>
      </w:r>
      <w:r w:rsidR="008B54E5">
        <w:rPr>
          <w:rFonts w:hint="eastAsia"/>
          <w:sz w:val="24"/>
        </w:rPr>
        <w:t>公开下载的</w:t>
      </w:r>
      <w:r w:rsidR="0020623E">
        <w:rPr>
          <w:rFonts w:hint="eastAsia"/>
          <w:sz w:val="24"/>
        </w:rPr>
        <w:t>信息分析</w:t>
      </w:r>
      <w:r>
        <w:rPr>
          <w:rFonts w:hint="eastAsia"/>
          <w:sz w:val="24"/>
        </w:rPr>
        <w:t>后发现</w:t>
      </w:r>
      <w:del w:id="4" w:author="白河·愁" w:date="2012-02-06T10:10:00Z">
        <w:r w:rsidR="0020623E" w:rsidDel="001C41AD">
          <w:rPr>
            <w:rFonts w:hint="eastAsia"/>
            <w:sz w:val="24"/>
          </w:rPr>
          <w:delText>，</w:delText>
        </w:r>
      </w:del>
      <w:bookmarkStart w:id="5" w:name="_GoBack"/>
      <w:bookmarkEnd w:id="5"/>
      <w:r w:rsidR="00CF3A59" w:rsidRPr="00CF3A59">
        <w:rPr>
          <w:rFonts w:hint="eastAsia"/>
          <w:sz w:val="24"/>
        </w:rPr>
        <w:t>，</w:t>
      </w:r>
      <w:r>
        <w:rPr>
          <w:rFonts w:hint="eastAsia"/>
          <w:sz w:val="24"/>
        </w:rPr>
        <w:t>借助自动化破解工具并结合一些社会工程学的知识，即可破解</w:t>
      </w:r>
      <w:r w:rsidR="00CF3A59" w:rsidRPr="00CF3A59">
        <w:rPr>
          <w:rFonts w:hint="eastAsia"/>
          <w:sz w:val="24"/>
        </w:rPr>
        <w:t>80%</w:t>
      </w:r>
      <w:r w:rsidR="00CF3A59" w:rsidRPr="00CF3A59">
        <w:rPr>
          <w:rFonts w:hint="eastAsia"/>
          <w:sz w:val="24"/>
        </w:rPr>
        <w:t>以上的</w:t>
      </w:r>
      <w:r w:rsidR="003D178D">
        <w:rPr>
          <w:rFonts w:hint="eastAsia"/>
          <w:sz w:val="24"/>
        </w:rPr>
        <w:t>用户</w:t>
      </w:r>
      <w:r w:rsidR="00CF3A59" w:rsidRPr="00CF3A59">
        <w:rPr>
          <w:rFonts w:hint="eastAsia"/>
          <w:sz w:val="24"/>
        </w:rPr>
        <w:t>密码</w:t>
      </w:r>
      <w:r w:rsidR="003D6C59">
        <w:rPr>
          <w:rFonts w:hint="eastAsia"/>
          <w:sz w:val="24"/>
        </w:rPr>
        <w:t>。</w:t>
      </w:r>
      <w:r w:rsidR="00BF783C">
        <w:rPr>
          <w:rFonts w:hint="eastAsia"/>
          <w:sz w:val="24"/>
        </w:rPr>
        <w:t>而</w:t>
      </w:r>
      <w:r w:rsidR="00CF3A59" w:rsidRPr="00CF3A59">
        <w:rPr>
          <w:rFonts w:hint="eastAsia"/>
          <w:sz w:val="24"/>
        </w:rPr>
        <w:t>使用</w:t>
      </w:r>
      <w:r w:rsidR="00DB5959">
        <w:rPr>
          <w:rFonts w:hint="eastAsia"/>
          <w:sz w:val="24"/>
        </w:rPr>
        <w:t>了</w:t>
      </w:r>
      <w:r w:rsidR="00CF3A59" w:rsidRPr="00CF3A59">
        <w:rPr>
          <w:rFonts w:hint="eastAsia"/>
          <w:sz w:val="24"/>
        </w:rPr>
        <w:t>包含大小写</w:t>
      </w:r>
      <w:r w:rsidR="0056551C">
        <w:rPr>
          <w:rFonts w:hint="eastAsia"/>
          <w:sz w:val="24"/>
        </w:rPr>
        <w:t>字符的</w:t>
      </w:r>
      <w:r w:rsidR="00CF3A59" w:rsidRPr="00CF3A59">
        <w:rPr>
          <w:rFonts w:hint="eastAsia"/>
          <w:sz w:val="24"/>
        </w:rPr>
        <w:t>密码仅占</w:t>
      </w:r>
      <w:r w:rsidR="00CF3A59" w:rsidRPr="00CF3A59">
        <w:rPr>
          <w:rFonts w:hint="eastAsia"/>
          <w:sz w:val="24"/>
        </w:rPr>
        <w:t>1.63%</w:t>
      </w:r>
      <w:r w:rsidR="002B2D9D">
        <w:rPr>
          <w:rFonts w:hint="eastAsia"/>
          <w:sz w:val="24"/>
        </w:rPr>
        <w:t>，</w:t>
      </w:r>
      <w:r w:rsidR="00CF3A59" w:rsidRPr="00CF3A59">
        <w:rPr>
          <w:rFonts w:hint="eastAsia"/>
          <w:sz w:val="24"/>
        </w:rPr>
        <w:t>弱密码</w:t>
      </w:r>
      <w:r w:rsidR="00393537">
        <w:rPr>
          <w:rFonts w:hint="eastAsia"/>
          <w:sz w:val="24"/>
          <w:vertAlign w:val="superscript"/>
        </w:rPr>
        <w:t>2</w:t>
      </w:r>
      <w:r w:rsidR="00CF3A59" w:rsidRPr="00CF3A59">
        <w:rPr>
          <w:rFonts w:hint="eastAsia"/>
          <w:sz w:val="24"/>
        </w:rPr>
        <w:t>比例</w:t>
      </w:r>
      <w:r w:rsidR="001D5227">
        <w:rPr>
          <w:rFonts w:hint="eastAsia"/>
          <w:sz w:val="24"/>
        </w:rPr>
        <w:t>则</w:t>
      </w:r>
      <w:r w:rsidR="00CF3A59" w:rsidRPr="00CF3A59">
        <w:rPr>
          <w:rFonts w:hint="eastAsia"/>
          <w:sz w:val="24"/>
        </w:rPr>
        <w:t>高达</w:t>
      </w:r>
      <w:r w:rsidR="00CF3A59" w:rsidRPr="00CF3A59">
        <w:rPr>
          <w:rFonts w:hint="eastAsia"/>
          <w:sz w:val="24"/>
        </w:rPr>
        <w:t xml:space="preserve">42% </w:t>
      </w:r>
      <w:r w:rsidR="00CF3A59" w:rsidRPr="00CF3A59">
        <w:rPr>
          <w:rFonts w:hint="eastAsia"/>
          <w:sz w:val="24"/>
        </w:rPr>
        <w:t>。</w:t>
      </w:r>
    </w:p>
    <w:p w:rsidR="002B7989" w:rsidRPr="00FD57F2" w:rsidRDefault="002B7989" w:rsidP="00FD57F2">
      <w:pPr>
        <w:pStyle w:val="1"/>
        <w:spacing w:line="360" w:lineRule="auto"/>
        <w:rPr>
          <w:rFonts w:ascii="黑体" w:eastAsia="黑体"/>
          <w:b w:val="0"/>
          <w:sz w:val="30"/>
          <w:szCs w:val="30"/>
        </w:rPr>
      </w:pPr>
      <w:r w:rsidRPr="00FD57F2">
        <w:rPr>
          <w:rFonts w:ascii="黑体" w:eastAsia="黑体" w:hint="eastAsia"/>
          <w:sz w:val="30"/>
          <w:szCs w:val="30"/>
        </w:rPr>
        <w:t>“天涯网站”账户信息泄露及分析</w:t>
      </w:r>
    </w:p>
    <w:p w:rsidR="002B7989" w:rsidRDefault="00785408" w:rsidP="00FD57F2">
      <w:pPr>
        <w:spacing w:line="360" w:lineRule="auto"/>
        <w:rPr>
          <w:sz w:val="24"/>
        </w:rPr>
      </w:pPr>
      <w:r>
        <w:rPr>
          <w:noProof/>
          <w:sz w:val="24"/>
        </w:rPr>
        <w:drawing>
          <wp:anchor distT="0" distB="0" distL="114300" distR="114300" simplePos="0" relativeHeight="251658752" behindDoc="0" locked="0" layoutInCell="1" allowOverlap="1" wp14:anchorId="6F80E882" wp14:editId="3F64AF33">
            <wp:simplePos x="0" y="0"/>
            <wp:positionH relativeFrom="column">
              <wp:posOffset>0</wp:posOffset>
            </wp:positionH>
            <wp:positionV relativeFrom="paragraph">
              <wp:posOffset>97155</wp:posOffset>
            </wp:positionV>
            <wp:extent cx="2219325" cy="771525"/>
            <wp:effectExtent l="19050" t="0" r="9525" b="0"/>
            <wp:wrapSquare wrapText="bothSides"/>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srcRect/>
                    <a:stretch>
                      <a:fillRect/>
                    </a:stretch>
                  </pic:blipFill>
                  <pic:spPr bwMode="auto">
                    <a:xfrm>
                      <a:off x="0" y="0"/>
                      <a:ext cx="2219325" cy="771525"/>
                    </a:xfrm>
                    <a:prstGeom prst="rect">
                      <a:avLst/>
                    </a:prstGeom>
                    <a:noFill/>
                    <a:ln w="9525">
                      <a:noFill/>
                      <a:miter lim="800000"/>
                      <a:headEnd/>
                      <a:tailEnd/>
                    </a:ln>
                  </pic:spPr>
                </pic:pic>
              </a:graphicData>
            </a:graphic>
          </wp:anchor>
        </w:drawing>
      </w:r>
      <w:r w:rsidR="00C21C24" w:rsidRPr="00C21C24">
        <w:rPr>
          <w:sz w:val="24"/>
        </w:rPr>
        <w:t>天涯社区，创办于</w:t>
      </w:r>
      <w:r w:rsidR="00C21C24" w:rsidRPr="00C21C24">
        <w:rPr>
          <w:sz w:val="24"/>
        </w:rPr>
        <w:t>1999</w:t>
      </w:r>
      <w:r w:rsidR="00C21C24" w:rsidRPr="00C21C24">
        <w:rPr>
          <w:sz w:val="24"/>
        </w:rPr>
        <w:t>年</w:t>
      </w:r>
      <w:r w:rsidR="00C21C24" w:rsidRPr="00C21C24">
        <w:rPr>
          <w:sz w:val="24"/>
        </w:rPr>
        <w:t>3</w:t>
      </w:r>
      <w:r w:rsidR="00C21C24" w:rsidRPr="00C21C24">
        <w:rPr>
          <w:sz w:val="24"/>
        </w:rPr>
        <w:t>月，自创立以来，以其开放、包容、充满人文关怀的特色受到了全球华人</w:t>
      </w:r>
      <w:r w:rsidR="002B7989">
        <w:fldChar w:fldCharType="begin"/>
      </w:r>
      <w:r w:rsidR="00E843D4">
        <w:instrText>HYPERLINK "http://baike.baidu.com/view/7657.htm" \t "_blank"</w:instrText>
      </w:r>
      <w:r w:rsidR="002B7989">
        <w:fldChar w:fldCharType="separate"/>
      </w:r>
      <w:r w:rsidR="00C21C24" w:rsidRPr="00C21C24">
        <w:rPr>
          <w:sz w:val="24"/>
        </w:rPr>
        <w:t>网民</w:t>
      </w:r>
      <w:r w:rsidR="002B7989">
        <w:fldChar w:fldCharType="end"/>
      </w:r>
      <w:r w:rsidR="00C21C24" w:rsidRPr="00C21C24">
        <w:rPr>
          <w:sz w:val="24"/>
        </w:rPr>
        <w:t>的推崇，经过十年的发展，已经成为以</w:t>
      </w:r>
      <w:hyperlink r:id="rId19" w:tgtFrame="_blank" w:history="1">
        <w:r w:rsidR="00C21C24" w:rsidRPr="00C21C24">
          <w:rPr>
            <w:sz w:val="24"/>
          </w:rPr>
          <w:t>论坛</w:t>
        </w:r>
      </w:hyperlink>
      <w:r w:rsidR="00C21C24" w:rsidRPr="00C21C24">
        <w:rPr>
          <w:sz w:val="24"/>
        </w:rPr>
        <w:t>、</w:t>
      </w:r>
      <w:hyperlink r:id="rId20" w:tgtFrame="_blank" w:history="1">
        <w:r w:rsidR="00C21C24" w:rsidRPr="00C21C24">
          <w:rPr>
            <w:sz w:val="24"/>
          </w:rPr>
          <w:t>部落</w:t>
        </w:r>
      </w:hyperlink>
      <w:r w:rsidR="00C21C24" w:rsidRPr="00C21C24">
        <w:rPr>
          <w:sz w:val="24"/>
        </w:rPr>
        <w:t>、</w:t>
      </w:r>
      <w:hyperlink r:id="rId21" w:tgtFrame="_blank" w:history="1">
        <w:proofErr w:type="gramStart"/>
        <w:r w:rsidR="00C21C24" w:rsidRPr="00C21C24">
          <w:rPr>
            <w:sz w:val="24"/>
          </w:rPr>
          <w:t>博客</w:t>
        </w:r>
        <w:proofErr w:type="gramEnd"/>
      </w:hyperlink>
      <w:r w:rsidR="00C21C24" w:rsidRPr="00C21C24">
        <w:rPr>
          <w:sz w:val="24"/>
        </w:rPr>
        <w:t>为基础交流方式，综合提供个人</w:t>
      </w:r>
      <w:hyperlink r:id="rId22" w:tgtFrame="_blank" w:history="1">
        <w:r w:rsidR="00C21C24" w:rsidRPr="00C21C24">
          <w:rPr>
            <w:sz w:val="24"/>
          </w:rPr>
          <w:t>空间</w:t>
        </w:r>
      </w:hyperlink>
      <w:r w:rsidR="00C21C24" w:rsidRPr="00C21C24">
        <w:rPr>
          <w:sz w:val="24"/>
        </w:rPr>
        <w:t>、</w:t>
      </w:r>
      <w:hyperlink r:id="rId23" w:tgtFrame="_blank" w:history="1">
        <w:r w:rsidR="00C21C24" w:rsidRPr="00C21C24">
          <w:rPr>
            <w:sz w:val="24"/>
          </w:rPr>
          <w:t>相册</w:t>
        </w:r>
      </w:hyperlink>
      <w:r w:rsidR="00C21C24" w:rsidRPr="00C21C24">
        <w:rPr>
          <w:sz w:val="24"/>
        </w:rPr>
        <w:t>、音乐盒子、分类信息、站内消息、</w:t>
      </w:r>
      <w:hyperlink r:id="rId24" w:tgtFrame="_blank" w:history="1">
        <w:r w:rsidR="00C21C24" w:rsidRPr="00C21C24">
          <w:rPr>
            <w:sz w:val="24"/>
          </w:rPr>
          <w:t>虚拟商店</w:t>
        </w:r>
      </w:hyperlink>
      <w:r w:rsidR="00C21C24" w:rsidRPr="00C21C24">
        <w:rPr>
          <w:sz w:val="24"/>
        </w:rPr>
        <w:t>、来吧、问答、企业品牌家园等一系列功能服务，并以人文</w:t>
      </w:r>
      <w:hyperlink r:id="rId25" w:tgtFrame="_blank" w:history="1">
        <w:r w:rsidR="00C21C24" w:rsidRPr="00C21C24">
          <w:rPr>
            <w:sz w:val="24"/>
          </w:rPr>
          <w:t>情感</w:t>
        </w:r>
      </w:hyperlink>
      <w:r w:rsidR="00C21C24" w:rsidRPr="00C21C24">
        <w:rPr>
          <w:sz w:val="24"/>
        </w:rPr>
        <w:t>为核心的综合性</w:t>
      </w:r>
      <w:hyperlink r:id="rId26" w:tgtFrame="_blank" w:history="1">
        <w:r w:rsidR="00C21C24" w:rsidRPr="00C21C24">
          <w:rPr>
            <w:sz w:val="24"/>
          </w:rPr>
          <w:t>虚拟社区</w:t>
        </w:r>
      </w:hyperlink>
      <w:r w:rsidR="00C21C24" w:rsidRPr="00C21C24">
        <w:rPr>
          <w:sz w:val="24"/>
        </w:rPr>
        <w:t>和大型网络</w:t>
      </w:r>
      <w:hyperlink r:id="rId27" w:tgtFrame="_blank" w:history="1">
        <w:r w:rsidR="00C21C24" w:rsidRPr="00C21C24">
          <w:rPr>
            <w:sz w:val="24"/>
          </w:rPr>
          <w:t>社交</w:t>
        </w:r>
      </w:hyperlink>
      <w:r w:rsidR="00C21C24" w:rsidRPr="00C21C24">
        <w:rPr>
          <w:sz w:val="24"/>
        </w:rPr>
        <w:t>平台。</w:t>
      </w:r>
    </w:p>
    <w:p w:rsidR="006411A1" w:rsidRPr="006411A1" w:rsidRDefault="00120726" w:rsidP="004A3EC9">
      <w:pPr>
        <w:spacing w:line="360" w:lineRule="auto"/>
        <w:ind w:firstLine="420"/>
        <w:rPr>
          <w:sz w:val="24"/>
        </w:rPr>
      </w:pPr>
      <w:r>
        <w:rPr>
          <w:rFonts w:hint="eastAsia"/>
          <w:sz w:val="24"/>
        </w:rPr>
        <w:t>本次</w:t>
      </w:r>
      <w:r w:rsidR="00A176BB">
        <w:rPr>
          <w:rFonts w:hint="eastAsia"/>
          <w:sz w:val="24"/>
        </w:rPr>
        <w:t>泄密</w:t>
      </w:r>
      <w:r>
        <w:rPr>
          <w:rFonts w:hint="eastAsia"/>
          <w:sz w:val="24"/>
        </w:rPr>
        <w:t>事件中，</w:t>
      </w:r>
      <w:r w:rsidR="008D29C6">
        <w:rPr>
          <w:rFonts w:hint="eastAsia"/>
          <w:sz w:val="24"/>
        </w:rPr>
        <w:t>可通过互联网下载的</w:t>
      </w:r>
      <w:r w:rsidR="006411A1">
        <w:rPr>
          <w:rFonts w:hint="eastAsia"/>
          <w:sz w:val="24"/>
        </w:rPr>
        <w:t>天涯账户信息</w:t>
      </w:r>
      <w:r w:rsidR="0024514F">
        <w:rPr>
          <w:rFonts w:hint="eastAsia"/>
          <w:sz w:val="24"/>
        </w:rPr>
        <w:t>共</w:t>
      </w:r>
      <w:r w:rsidR="006411A1" w:rsidRPr="006411A1">
        <w:rPr>
          <w:sz w:val="24"/>
        </w:rPr>
        <w:t>31</w:t>
      </w:r>
      <w:r w:rsidR="006411A1">
        <w:rPr>
          <w:rFonts w:hint="eastAsia"/>
          <w:sz w:val="24"/>
        </w:rPr>
        <w:t>,</w:t>
      </w:r>
      <w:r w:rsidR="006411A1" w:rsidRPr="006411A1">
        <w:rPr>
          <w:sz w:val="24"/>
        </w:rPr>
        <w:t>761</w:t>
      </w:r>
      <w:r w:rsidR="006411A1">
        <w:rPr>
          <w:rFonts w:hint="eastAsia"/>
          <w:sz w:val="24"/>
        </w:rPr>
        <w:t>,</w:t>
      </w:r>
      <w:r w:rsidR="006411A1" w:rsidRPr="006411A1">
        <w:rPr>
          <w:sz w:val="24"/>
        </w:rPr>
        <w:t>029</w:t>
      </w:r>
      <w:r w:rsidR="006411A1" w:rsidRPr="006411A1">
        <w:rPr>
          <w:rFonts w:hint="eastAsia"/>
          <w:sz w:val="24"/>
        </w:rPr>
        <w:t>条，</w:t>
      </w:r>
      <w:r w:rsidR="00376439">
        <w:rPr>
          <w:rFonts w:hint="eastAsia"/>
          <w:sz w:val="24"/>
        </w:rPr>
        <w:t>通过分析人员的</w:t>
      </w:r>
      <w:r w:rsidR="006411A1">
        <w:rPr>
          <w:rFonts w:hint="eastAsia"/>
          <w:sz w:val="24"/>
        </w:rPr>
        <w:t>分析发现</w:t>
      </w:r>
      <w:r w:rsidR="000761B6">
        <w:rPr>
          <w:rFonts w:hint="eastAsia"/>
          <w:sz w:val="24"/>
        </w:rPr>
        <w:t>，</w:t>
      </w:r>
      <w:r w:rsidR="00C82BAE">
        <w:rPr>
          <w:rFonts w:hint="eastAsia"/>
          <w:sz w:val="24"/>
        </w:rPr>
        <w:t>其中</w:t>
      </w:r>
      <w:r w:rsidR="006411A1">
        <w:rPr>
          <w:rFonts w:hint="eastAsia"/>
          <w:sz w:val="24"/>
        </w:rPr>
        <w:t>60.7%</w:t>
      </w:r>
      <w:r w:rsidR="006411A1">
        <w:rPr>
          <w:rFonts w:hint="eastAsia"/>
          <w:sz w:val="24"/>
        </w:rPr>
        <w:t>的密码是全</w:t>
      </w:r>
      <w:r w:rsidR="00ED59A9">
        <w:rPr>
          <w:rFonts w:hint="eastAsia"/>
          <w:sz w:val="24"/>
        </w:rPr>
        <w:t>由</w:t>
      </w:r>
      <w:r w:rsidR="006411A1">
        <w:rPr>
          <w:rFonts w:hint="eastAsia"/>
          <w:sz w:val="24"/>
        </w:rPr>
        <w:t>数字</w:t>
      </w:r>
      <w:r w:rsidR="00ED59A9">
        <w:rPr>
          <w:rFonts w:hint="eastAsia"/>
          <w:sz w:val="24"/>
        </w:rPr>
        <w:t>组成，而其中</w:t>
      </w:r>
      <w:r w:rsidR="006411A1">
        <w:rPr>
          <w:rFonts w:hint="eastAsia"/>
          <w:sz w:val="24"/>
        </w:rPr>
        <w:t>9.8%</w:t>
      </w:r>
      <w:r w:rsidR="006411A1">
        <w:rPr>
          <w:rFonts w:hint="eastAsia"/>
          <w:sz w:val="24"/>
        </w:rPr>
        <w:t>的密码</w:t>
      </w:r>
      <w:r w:rsidR="00ED59A9">
        <w:rPr>
          <w:rFonts w:hint="eastAsia"/>
          <w:sz w:val="24"/>
        </w:rPr>
        <w:t>则</w:t>
      </w:r>
      <w:r w:rsidR="006411A1">
        <w:rPr>
          <w:rFonts w:hint="eastAsia"/>
          <w:sz w:val="24"/>
        </w:rPr>
        <w:t>是全</w:t>
      </w:r>
      <w:r w:rsidR="00ED59A9">
        <w:rPr>
          <w:rFonts w:hint="eastAsia"/>
          <w:sz w:val="24"/>
        </w:rPr>
        <w:t>由</w:t>
      </w:r>
      <w:r w:rsidR="006411A1">
        <w:rPr>
          <w:rFonts w:hint="eastAsia"/>
          <w:sz w:val="24"/>
        </w:rPr>
        <w:t>字母</w:t>
      </w:r>
      <w:r w:rsidR="00ED59A9">
        <w:rPr>
          <w:rFonts w:hint="eastAsia"/>
          <w:sz w:val="24"/>
        </w:rPr>
        <w:t>组成</w:t>
      </w:r>
      <w:r w:rsidR="006411A1" w:rsidRPr="00CF3A59">
        <w:rPr>
          <w:rFonts w:hint="eastAsia"/>
          <w:sz w:val="24"/>
        </w:rPr>
        <w:t>。</w:t>
      </w:r>
    </w:p>
    <w:p w:rsidR="002B7989" w:rsidRPr="00FD57F2" w:rsidRDefault="00FC2CFD" w:rsidP="00FD57F2">
      <w:pPr>
        <w:pStyle w:val="1"/>
        <w:spacing w:line="360" w:lineRule="auto"/>
        <w:rPr>
          <w:rFonts w:ascii="黑体" w:eastAsia="黑体"/>
          <w:b w:val="0"/>
          <w:sz w:val="30"/>
          <w:szCs w:val="30"/>
        </w:rPr>
      </w:pPr>
      <w:r>
        <w:rPr>
          <w:rFonts w:ascii="黑体" w:eastAsia="黑体" w:hint="eastAsia"/>
          <w:sz w:val="30"/>
          <w:szCs w:val="30"/>
        </w:rPr>
        <w:t>泄露数据对比分析</w:t>
      </w:r>
    </w:p>
    <w:p w:rsidR="002B7989" w:rsidRDefault="00C21C24" w:rsidP="00FD57F2">
      <w:pPr>
        <w:pStyle w:val="20"/>
        <w:spacing w:line="360" w:lineRule="auto"/>
      </w:pPr>
      <w:r>
        <w:rPr>
          <w:rFonts w:hint="eastAsia"/>
        </w:rPr>
        <w:t>全数字</w:t>
      </w:r>
      <w:r w:rsidR="00CD299E">
        <w:rPr>
          <w:rFonts w:hint="eastAsia"/>
        </w:rPr>
        <w:t>密码</w:t>
      </w:r>
      <w:r w:rsidR="00D66554">
        <w:rPr>
          <w:rFonts w:hint="eastAsia"/>
        </w:rPr>
        <w:t>占据比例较高</w:t>
      </w:r>
    </w:p>
    <w:p w:rsidR="00A36C59" w:rsidRDefault="00C21C24" w:rsidP="004A3EC9">
      <w:pPr>
        <w:spacing w:line="360" w:lineRule="auto"/>
        <w:ind w:firstLine="420"/>
        <w:rPr>
          <w:sz w:val="24"/>
        </w:rPr>
      </w:pPr>
      <w:r w:rsidRPr="00DF7AE7">
        <w:rPr>
          <w:rFonts w:hint="eastAsia"/>
          <w:sz w:val="24"/>
        </w:rPr>
        <w:t>天涯</w:t>
      </w:r>
      <w:r w:rsidR="00F02C7C">
        <w:rPr>
          <w:rFonts w:hint="eastAsia"/>
          <w:sz w:val="24"/>
        </w:rPr>
        <w:t>泄露数据</w:t>
      </w:r>
      <w:r w:rsidRPr="00DF7AE7">
        <w:rPr>
          <w:rFonts w:hint="eastAsia"/>
          <w:sz w:val="24"/>
        </w:rPr>
        <w:t>中的有</w:t>
      </w:r>
      <w:r w:rsidRPr="00DF7AE7">
        <w:rPr>
          <w:rFonts w:hint="eastAsia"/>
          <w:sz w:val="24"/>
        </w:rPr>
        <w:t>60.7%</w:t>
      </w:r>
      <w:r w:rsidRPr="00DF7AE7">
        <w:rPr>
          <w:rFonts w:hint="eastAsia"/>
          <w:sz w:val="24"/>
        </w:rPr>
        <w:t>的密码是全数字密码，</w:t>
      </w:r>
      <w:r w:rsidRPr="00DF7AE7">
        <w:rPr>
          <w:rFonts w:hint="eastAsia"/>
          <w:sz w:val="24"/>
        </w:rPr>
        <w:t>CSDN</w:t>
      </w:r>
      <w:r w:rsidR="00621C6A">
        <w:rPr>
          <w:rFonts w:hint="eastAsia"/>
          <w:sz w:val="24"/>
        </w:rPr>
        <w:t>泄露数据</w:t>
      </w:r>
      <w:r w:rsidRPr="00DF7AE7">
        <w:rPr>
          <w:rFonts w:hint="eastAsia"/>
          <w:sz w:val="24"/>
        </w:rPr>
        <w:t>中全数字</w:t>
      </w:r>
      <w:r w:rsidR="008375A2">
        <w:rPr>
          <w:rFonts w:hint="eastAsia"/>
          <w:sz w:val="24"/>
        </w:rPr>
        <w:t>密码则占</w:t>
      </w:r>
      <w:r w:rsidRPr="00DF7AE7">
        <w:rPr>
          <w:rFonts w:hint="eastAsia"/>
          <w:sz w:val="24"/>
        </w:rPr>
        <w:t>45.03%</w:t>
      </w:r>
      <w:r w:rsidR="00A36C59">
        <w:rPr>
          <w:rFonts w:hint="eastAsia"/>
          <w:sz w:val="24"/>
        </w:rPr>
        <w:t>，</w:t>
      </w:r>
      <w:r w:rsidR="00761BF8">
        <w:rPr>
          <w:rFonts w:hint="eastAsia"/>
          <w:sz w:val="24"/>
        </w:rPr>
        <w:t>密码</w:t>
      </w:r>
      <w:r w:rsidR="00CB3600">
        <w:rPr>
          <w:rFonts w:hint="eastAsia"/>
          <w:sz w:val="24"/>
        </w:rPr>
        <w:t>字符组成</w:t>
      </w:r>
      <w:r w:rsidR="00761BF8">
        <w:rPr>
          <w:rFonts w:hint="eastAsia"/>
          <w:sz w:val="24"/>
        </w:rPr>
        <w:t>特性分布图</w:t>
      </w:r>
      <w:r w:rsidR="00A36C59">
        <w:rPr>
          <w:rFonts w:hint="eastAsia"/>
          <w:sz w:val="24"/>
        </w:rPr>
        <w:t>如下：</w:t>
      </w:r>
    </w:p>
    <w:p w:rsidR="00A36C59" w:rsidRDefault="00FD57F2" w:rsidP="00FD57F2">
      <w:pPr>
        <w:spacing w:line="360" w:lineRule="auto"/>
        <w:rPr>
          <w:sz w:val="24"/>
        </w:rPr>
      </w:pPr>
      <w:r>
        <w:rPr>
          <w:noProof/>
        </w:rPr>
        <w:lastRenderedPageBreak/>
        <w:drawing>
          <wp:inline distT="0" distB="0" distL="0" distR="0" wp14:anchorId="57CD1D68" wp14:editId="72EE0342">
            <wp:extent cx="5274310" cy="2513390"/>
            <wp:effectExtent l="0" t="0" r="0" b="0"/>
            <wp:docPr id="13" name="图片 2"/>
            <wp:cNvGraphicFramePr/>
            <a:graphic xmlns:a="http://schemas.openxmlformats.org/drawingml/2006/main">
              <a:graphicData uri="http://schemas.openxmlformats.org/drawingml/2006/picture">
                <pic:pic xmlns:pic="http://schemas.openxmlformats.org/drawingml/2006/picture">
                  <pic:nvPicPr>
                    <pic:cNvPr id="13" name="图片 2"/>
                    <pic:cNvPicPr/>
                  </pic:nvPicPr>
                  <pic:blipFill>
                    <a:blip r:embed="rId28" cstate="print"/>
                    <a:srcRect/>
                    <a:stretch>
                      <a:fillRect/>
                    </a:stretch>
                  </pic:blipFill>
                  <pic:spPr bwMode="auto">
                    <a:xfrm>
                      <a:off x="0" y="0"/>
                      <a:ext cx="5274310" cy="2513390"/>
                    </a:xfrm>
                    <a:prstGeom prst="rect">
                      <a:avLst/>
                    </a:prstGeom>
                    <a:noFill/>
                    <a:ln w="9525">
                      <a:noFill/>
                      <a:miter lim="800000"/>
                      <a:headEnd/>
                      <a:tailEnd/>
                    </a:ln>
                  </pic:spPr>
                </pic:pic>
              </a:graphicData>
            </a:graphic>
          </wp:inline>
        </w:drawing>
      </w:r>
    </w:p>
    <w:p w:rsidR="002B7989" w:rsidRDefault="00976AE8" w:rsidP="00FD57F2">
      <w:pPr>
        <w:spacing w:line="360" w:lineRule="auto"/>
        <w:ind w:firstLine="420"/>
        <w:jc w:val="center"/>
        <w:rPr>
          <w:sz w:val="24"/>
        </w:rPr>
      </w:pPr>
      <w:r>
        <w:rPr>
          <w:rFonts w:hint="eastAsia"/>
          <w:sz w:val="24"/>
        </w:rPr>
        <w:t>图</w:t>
      </w:r>
      <w:r>
        <w:rPr>
          <w:rFonts w:hint="eastAsia"/>
          <w:sz w:val="24"/>
        </w:rPr>
        <w:t>1</w:t>
      </w:r>
      <w:r>
        <w:rPr>
          <w:rFonts w:hint="eastAsia"/>
          <w:sz w:val="24"/>
        </w:rPr>
        <w:t>：密码字符组成特性分布图</w:t>
      </w:r>
    </w:p>
    <w:p w:rsidR="00CD299E" w:rsidRPr="00745217" w:rsidRDefault="00C21C24" w:rsidP="004A3EC9">
      <w:pPr>
        <w:spacing w:line="360" w:lineRule="auto"/>
        <w:ind w:firstLine="420"/>
        <w:rPr>
          <w:sz w:val="24"/>
        </w:rPr>
      </w:pPr>
      <w:r w:rsidRPr="00DF7AE7">
        <w:rPr>
          <w:rFonts w:hint="eastAsia"/>
          <w:sz w:val="24"/>
        </w:rPr>
        <w:t>天涯</w:t>
      </w:r>
      <w:r w:rsidR="00592FE1">
        <w:rPr>
          <w:rFonts w:hint="eastAsia"/>
          <w:sz w:val="24"/>
        </w:rPr>
        <w:t>泄露数据中</w:t>
      </w:r>
      <w:r w:rsidRPr="00DF7AE7">
        <w:rPr>
          <w:rFonts w:hint="eastAsia"/>
          <w:sz w:val="24"/>
        </w:rPr>
        <w:t>的常用密码</w:t>
      </w:r>
      <w:r w:rsidRPr="00DF7AE7">
        <w:rPr>
          <w:rFonts w:hint="eastAsia"/>
          <w:sz w:val="24"/>
        </w:rPr>
        <w:t>TOP10</w:t>
      </w:r>
      <w:r w:rsidRPr="00DF7AE7">
        <w:rPr>
          <w:rFonts w:hint="eastAsia"/>
          <w:sz w:val="24"/>
        </w:rPr>
        <w:t>几乎全部都是纯数字弱口令，</w:t>
      </w:r>
      <w:r w:rsidRPr="00DF7AE7">
        <w:rPr>
          <w:rFonts w:hint="eastAsia"/>
          <w:sz w:val="24"/>
        </w:rPr>
        <w:t>CSDN</w:t>
      </w:r>
      <w:r w:rsidR="00592FE1">
        <w:rPr>
          <w:rFonts w:hint="eastAsia"/>
          <w:sz w:val="24"/>
        </w:rPr>
        <w:t>泄露</w:t>
      </w:r>
      <w:r w:rsidRPr="00DF7AE7">
        <w:rPr>
          <w:rFonts w:hint="eastAsia"/>
          <w:sz w:val="24"/>
        </w:rPr>
        <w:t>数据中常用密码</w:t>
      </w:r>
      <w:r w:rsidRPr="00DF7AE7">
        <w:rPr>
          <w:rFonts w:hint="eastAsia"/>
          <w:sz w:val="24"/>
        </w:rPr>
        <w:t>TOP10</w:t>
      </w:r>
      <w:r w:rsidR="00CD299E" w:rsidRPr="00DF7AE7">
        <w:rPr>
          <w:rFonts w:hint="eastAsia"/>
          <w:sz w:val="24"/>
        </w:rPr>
        <w:t>除了纯数字</w:t>
      </w:r>
      <w:r w:rsidRPr="00DF7AE7">
        <w:rPr>
          <w:rFonts w:hint="eastAsia"/>
          <w:sz w:val="24"/>
        </w:rPr>
        <w:t>还包括“</w:t>
      </w:r>
      <w:proofErr w:type="spellStart"/>
      <w:r w:rsidRPr="00DF7AE7">
        <w:rPr>
          <w:sz w:val="24"/>
        </w:rPr>
        <w:t>dearbook</w:t>
      </w:r>
      <w:proofErr w:type="spellEnd"/>
      <w:r w:rsidRPr="00DF7AE7">
        <w:rPr>
          <w:rFonts w:hint="eastAsia"/>
          <w:sz w:val="24"/>
        </w:rPr>
        <w:t>”和“</w:t>
      </w:r>
      <w:r w:rsidRPr="00DF7AE7">
        <w:rPr>
          <w:rFonts w:hint="eastAsia"/>
          <w:sz w:val="24"/>
        </w:rPr>
        <w:t>147258369</w:t>
      </w:r>
      <w:r w:rsidRPr="00DF7AE7">
        <w:rPr>
          <w:rFonts w:hint="eastAsia"/>
          <w:sz w:val="24"/>
        </w:rPr>
        <w:t>”</w:t>
      </w:r>
      <w:r w:rsidR="00393537">
        <w:rPr>
          <w:rFonts w:hint="eastAsia"/>
          <w:sz w:val="24"/>
          <w:vertAlign w:val="superscript"/>
        </w:rPr>
        <w:t>3</w:t>
      </w:r>
      <w:r w:rsidRPr="00DF7AE7">
        <w:rPr>
          <w:rFonts w:hint="eastAsia"/>
          <w:sz w:val="24"/>
        </w:rPr>
        <w:t>。</w:t>
      </w:r>
    </w:p>
    <w:p w:rsidR="002B7989" w:rsidRDefault="00785408" w:rsidP="006F2965">
      <w:pPr>
        <w:spacing w:line="360" w:lineRule="auto"/>
        <w:rPr>
          <w:noProof/>
        </w:rPr>
      </w:pPr>
      <w:r>
        <w:rPr>
          <w:noProof/>
        </w:rPr>
        <w:drawing>
          <wp:inline distT="0" distB="0" distL="0" distR="0" wp14:anchorId="64C331B4" wp14:editId="2F56B2AA">
            <wp:extent cx="5486400" cy="26479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cstate="print"/>
                    <a:srcRect/>
                    <a:stretch>
                      <a:fillRect/>
                    </a:stretch>
                  </pic:blipFill>
                  <pic:spPr bwMode="auto">
                    <a:xfrm>
                      <a:off x="0" y="0"/>
                      <a:ext cx="5486400" cy="2647950"/>
                    </a:xfrm>
                    <a:prstGeom prst="rect">
                      <a:avLst/>
                    </a:prstGeom>
                    <a:noFill/>
                    <a:ln w="9525">
                      <a:noFill/>
                      <a:miter lim="800000"/>
                      <a:headEnd/>
                      <a:tailEnd/>
                    </a:ln>
                  </pic:spPr>
                </pic:pic>
              </a:graphicData>
            </a:graphic>
          </wp:inline>
        </w:drawing>
      </w:r>
    </w:p>
    <w:p w:rsidR="002B7989" w:rsidRDefault="00745217" w:rsidP="00FD57F2">
      <w:pPr>
        <w:spacing w:line="360" w:lineRule="auto"/>
        <w:ind w:firstLine="420"/>
        <w:jc w:val="center"/>
        <w:rPr>
          <w:sz w:val="24"/>
          <w:szCs w:val="28"/>
        </w:rPr>
      </w:pPr>
      <w:r>
        <w:rPr>
          <w:rFonts w:hint="eastAsia"/>
          <w:sz w:val="24"/>
          <w:szCs w:val="28"/>
        </w:rPr>
        <w:t>图</w:t>
      </w:r>
      <w:r>
        <w:rPr>
          <w:rFonts w:hint="eastAsia"/>
          <w:sz w:val="24"/>
          <w:szCs w:val="28"/>
        </w:rPr>
        <w:t>2</w:t>
      </w:r>
      <w:r>
        <w:rPr>
          <w:rFonts w:hint="eastAsia"/>
          <w:sz w:val="24"/>
          <w:szCs w:val="28"/>
        </w:rPr>
        <w:t>：</w:t>
      </w:r>
      <w:r w:rsidR="00CC31D6">
        <w:rPr>
          <w:rFonts w:hint="eastAsia"/>
          <w:sz w:val="24"/>
          <w:szCs w:val="28"/>
        </w:rPr>
        <w:t>CSDN</w:t>
      </w:r>
      <w:r w:rsidR="00CC31D6">
        <w:rPr>
          <w:rFonts w:hint="eastAsia"/>
          <w:sz w:val="24"/>
          <w:szCs w:val="28"/>
        </w:rPr>
        <w:t>和天涯泄露信息中常用密码</w:t>
      </w:r>
      <w:r w:rsidR="00CC31D6">
        <w:rPr>
          <w:rFonts w:hint="eastAsia"/>
          <w:sz w:val="24"/>
          <w:szCs w:val="28"/>
        </w:rPr>
        <w:t>TOP 10</w:t>
      </w:r>
      <w:r w:rsidR="00CC31D6">
        <w:rPr>
          <w:rFonts w:hint="eastAsia"/>
          <w:sz w:val="24"/>
          <w:szCs w:val="28"/>
        </w:rPr>
        <w:t>分布</w:t>
      </w:r>
    </w:p>
    <w:p w:rsidR="002B7989" w:rsidRDefault="0019144F" w:rsidP="00FD57F2">
      <w:pPr>
        <w:pStyle w:val="20"/>
        <w:spacing w:line="360" w:lineRule="auto"/>
      </w:pPr>
      <w:r>
        <w:rPr>
          <w:rFonts w:hint="eastAsia"/>
        </w:rPr>
        <w:t>用户缺少</w:t>
      </w:r>
      <w:r w:rsidR="00DF7AE7">
        <w:rPr>
          <w:rFonts w:hint="eastAsia"/>
        </w:rPr>
        <w:t>密码长度</w:t>
      </w:r>
      <w:r>
        <w:rPr>
          <w:rFonts w:hint="eastAsia"/>
        </w:rPr>
        <w:t>意识</w:t>
      </w:r>
    </w:p>
    <w:p w:rsidR="00DF7AE7" w:rsidRPr="00DF7AE7" w:rsidRDefault="00DF7AE7" w:rsidP="004A3EC9">
      <w:pPr>
        <w:spacing w:line="360" w:lineRule="auto"/>
        <w:ind w:firstLine="420"/>
        <w:rPr>
          <w:sz w:val="24"/>
        </w:rPr>
      </w:pPr>
      <w:r w:rsidRPr="00DF7AE7">
        <w:rPr>
          <w:rFonts w:hint="eastAsia"/>
          <w:sz w:val="24"/>
        </w:rPr>
        <w:t>CDSN</w:t>
      </w:r>
      <w:r w:rsidR="00676D3E">
        <w:rPr>
          <w:rFonts w:hint="eastAsia"/>
          <w:sz w:val="24"/>
        </w:rPr>
        <w:t>泄露</w:t>
      </w:r>
      <w:r w:rsidRPr="00DF7AE7">
        <w:rPr>
          <w:rFonts w:hint="eastAsia"/>
          <w:sz w:val="24"/>
        </w:rPr>
        <w:t>数据中</w:t>
      </w:r>
      <w:r w:rsidRPr="00DF7AE7">
        <w:rPr>
          <w:rFonts w:hint="eastAsia"/>
          <w:sz w:val="24"/>
        </w:rPr>
        <w:t>36%</w:t>
      </w:r>
      <w:r w:rsidRPr="00DF7AE7">
        <w:rPr>
          <w:rFonts w:hint="eastAsia"/>
          <w:sz w:val="24"/>
        </w:rPr>
        <w:t>的密码长度为</w:t>
      </w:r>
      <w:r w:rsidRPr="00DF7AE7">
        <w:rPr>
          <w:rFonts w:hint="eastAsia"/>
          <w:sz w:val="24"/>
        </w:rPr>
        <w:t>8</w:t>
      </w:r>
      <w:r w:rsidRPr="00DF7AE7">
        <w:rPr>
          <w:rFonts w:hint="eastAsia"/>
          <w:sz w:val="24"/>
        </w:rPr>
        <w:t>位，天涯</w:t>
      </w:r>
      <w:r w:rsidR="00676D3E">
        <w:rPr>
          <w:rFonts w:hint="eastAsia"/>
          <w:sz w:val="24"/>
        </w:rPr>
        <w:t>泄露</w:t>
      </w:r>
      <w:r w:rsidRPr="00DF7AE7">
        <w:rPr>
          <w:rFonts w:hint="eastAsia"/>
          <w:sz w:val="24"/>
        </w:rPr>
        <w:t>数据中</w:t>
      </w:r>
      <w:r w:rsidRPr="00DF7AE7">
        <w:rPr>
          <w:rFonts w:hint="eastAsia"/>
          <w:sz w:val="24"/>
        </w:rPr>
        <w:t>33%</w:t>
      </w:r>
      <w:r w:rsidRPr="00DF7AE7">
        <w:rPr>
          <w:rFonts w:hint="eastAsia"/>
          <w:sz w:val="24"/>
        </w:rPr>
        <w:t>的密码长度为</w:t>
      </w:r>
      <w:r w:rsidRPr="00DF7AE7">
        <w:rPr>
          <w:rFonts w:hint="eastAsia"/>
          <w:sz w:val="24"/>
        </w:rPr>
        <w:t>6</w:t>
      </w:r>
      <w:r w:rsidRPr="00DF7AE7">
        <w:rPr>
          <w:rFonts w:hint="eastAsia"/>
          <w:sz w:val="24"/>
        </w:rPr>
        <w:t>位</w:t>
      </w:r>
      <w:r w:rsidR="00744F28">
        <w:rPr>
          <w:rFonts w:hint="eastAsia"/>
          <w:sz w:val="24"/>
        </w:rPr>
        <w:t>，而</w:t>
      </w:r>
      <w:r w:rsidR="00744F28">
        <w:rPr>
          <w:rFonts w:hint="eastAsia"/>
          <w:sz w:val="24"/>
        </w:rPr>
        <w:t>8</w:t>
      </w:r>
      <w:r w:rsidR="00744F28">
        <w:rPr>
          <w:rFonts w:hint="eastAsia"/>
          <w:sz w:val="24"/>
        </w:rPr>
        <w:t>位密码长度和</w:t>
      </w:r>
      <w:r w:rsidR="00744F28">
        <w:rPr>
          <w:rFonts w:hint="eastAsia"/>
          <w:sz w:val="24"/>
        </w:rPr>
        <w:t>6</w:t>
      </w:r>
      <w:r w:rsidR="00744F28">
        <w:rPr>
          <w:rFonts w:hint="eastAsia"/>
          <w:sz w:val="24"/>
        </w:rPr>
        <w:t>位密码长度分别是</w:t>
      </w:r>
      <w:r w:rsidR="00744F28">
        <w:rPr>
          <w:rFonts w:hint="eastAsia"/>
          <w:sz w:val="24"/>
        </w:rPr>
        <w:t>CSDN</w:t>
      </w:r>
      <w:r w:rsidR="00744F28">
        <w:rPr>
          <w:rFonts w:hint="eastAsia"/>
          <w:sz w:val="24"/>
        </w:rPr>
        <w:t>和天涯在注册用户时，</w:t>
      </w:r>
      <w:r w:rsidR="00524D66">
        <w:rPr>
          <w:rFonts w:hint="eastAsia"/>
          <w:sz w:val="24"/>
        </w:rPr>
        <w:t>网站</w:t>
      </w:r>
      <w:r w:rsidR="00744F28">
        <w:rPr>
          <w:rFonts w:hint="eastAsia"/>
          <w:sz w:val="24"/>
        </w:rPr>
        <w:t>所要求的最低密码长度。</w:t>
      </w:r>
      <w:r w:rsidR="004F4854">
        <w:rPr>
          <w:rFonts w:hint="eastAsia"/>
          <w:sz w:val="24"/>
        </w:rPr>
        <w:t>换言之，</w:t>
      </w:r>
      <w:r w:rsidR="00C67388">
        <w:rPr>
          <w:rFonts w:hint="eastAsia"/>
          <w:sz w:val="24"/>
        </w:rPr>
        <w:t>多数人对密码的强度设置是</w:t>
      </w:r>
      <w:r w:rsidRPr="00DF7AE7">
        <w:rPr>
          <w:rFonts w:hint="eastAsia"/>
          <w:sz w:val="24"/>
        </w:rPr>
        <w:t>依赖网站的</w:t>
      </w:r>
      <w:r w:rsidR="00562C76">
        <w:rPr>
          <w:rFonts w:hint="eastAsia"/>
          <w:sz w:val="24"/>
        </w:rPr>
        <w:t>默认</w:t>
      </w:r>
      <w:r w:rsidRPr="00DF7AE7">
        <w:rPr>
          <w:rFonts w:hint="eastAsia"/>
          <w:sz w:val="24"/>
        </w:rPr>
        <w:t>密码策略。</w:t>
      </w:r>
    </w:p>
    <w:p w:rsidR="002B7989" w:rsidRDefault="00785408">
      <w:pPr>
        <w:spacing w:line="360" w:lineRule="auto"/>
        <w:rPr>
          <w:b/>
          <w:sz w:val="28"/>
          <w:szCs w:val="28"/>
        </w:rPr>
      </w:pPr>
      <w:r>
        <w:rPr>
          <w:noProof/>
        </w:rPr>
        <w:lastRenderedPageBreak/>
        <w:drawing>
          <wp:inline distT="0" distB="0" distL="0" distR="0" wp14:anchorId="66FE369B" wp14:editId="4181B73E">
            <wp:extent cx="5495925" cy="294322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cstate="print"/>
                    <a:srcRect/>
                    <a:stretch>
                      <a:fillRect/>
                    </a:stretch>
                  </pic:blipFill>
                  <pic:spPr bwMode="auto">
                    <a:xfrm>
                      <a:off x="0" y="0"/>
                      <a:ext cx="5495925" cy="2943225"/>
                    </a:xfrm>
                    <a:prstGeom prst="rect">
                      <a:avLst/>
                    </a:prstGeom>
                    <a:noFill/>
                    <a:ln w="9525">
                      <a:noFill/>
                      <a:miter lim="800000"/>
                      <a:headEnd/>
                      <a:tailEnd/>
                    </a:ln>
                  </pic:spPr>
                </pic:pic>
              </a:graphicData>
            </a:graphic>
          </wp:inline>
        </w:drawing>
      </w:r>
    </w:p>
    <w:p w:rsidR="002B7989" w:rsidRPr="00FD57F2" w:rsidRDefault="002B7989" w:rsidP="00FD57F2">
      <w:pPr>
        <w:spacing w:line="360" w:lineRule="auto"/>
        <w:ind w:firstLine="420"/>
        <w:jc w:val="center"/>
        <w:rPr>
          <w:sz w:val="24"/>
          <w:szCs w:val="28"/>
        </w:rPr>
      </w:pPr>
      <w:r w:rsidRPr="00FD57F2">
        <w:rPr>
          <w:rFonts w:hint="eastAsia"/>
          <w:sz w:val="24"/>
          <w:szCs w:val="28"/>
        </w:rPr>
        <w:t>图</w:t>
      </w:r>
      <w:r w:rsidRPr="00FD57F2">
        <w:rPr>
          <w:sz w:val="24"/>
          <w:szCs w:val="28"/>
        </w:rPr>
        <w:t>3</w:t>
      </w:r>
      <w:r w:rsidRPr="00FD57F2">
        <w:rPr>
          <w:rFonts w:hint="eastAsia"/>
          <w:sz w:val="24"/>
          <w:szCs w:val="28"/>
        </w:rPr>
        <w:t>：</w:t>
      </w:r>
      <w:r w:rsidR="006C21DB">
        <w:rPr>
          <w:rFonts w:hint="eastAsia"/>
          <w:sz w:val="24"/>
          <w:szCs w:val="28"/>
        </w:rPr>
        <w:t>用户密码长度</w:t>
      </w:r>
      <w:r w:rsidR="00A6223D">
        <w:rPr>
          <w:rFonts w:hint="eastAsia"/>
          <w:sz w:val="24"/>
          <w:szCs w:val="28"/>
        </w:rPr>
        <w:t>分布情况</w:t>
      </w:r>
    </w:p>
    <w:p w:rsidR="002B7989" w:rsidRDefault="00A03803" w:rsidP="00FD57F2">
      <w:pPr>
        <w:pStyle w:val="20"/>
        <w:spacing w:line="360" w:lineRule="auto"/>
      </w:pPr>
      <w:r>
        <w:rPr>
          <w:rFonts w:hint="eastAsia"/>
        </w:rPr>
        <w:t>慎</w:t>
      </w:r>
      <w:r w:rsidR="008A5B0A">
        <w:rPr>
          <w:rFonts w:hint="eastAsia"/>
        </w:rPr>
        <w:t>用个人信息</w:t>
      </w:r>
      <w:r w:rsidR="007E1E13">
        <w:rPr>
          <w:rFonts w:hint="eastAsia"/>
        </w:rPr>
        <w:t>做</w:t>
      </w:r>
      <w:r w:rsidR="00D94267">
        <w:rPr>
          <w:rFonts w:hint="eastAsia"/>
        </w:rPr>
        <w:t>登录</w:t>
      </w:r>
      <w:r w:rsidR="007E1E13">
        <w:rPr>
          <w:rFonts w:hint="eastAsia"/>
        </w:rPr>
        <w:t>密码</w:t>
      </w:r>
    </w:p>
    <w:p w:rsidR="001760CD" w:rsidRPr="001760CD" w:rsidRDefault="001760CD" w:rsidP="004A3EC9">
      <w:pPr>
        <w:spacing w:line="360" w:lineRule="auto"/>
        <w:ind w:firstLine="420"/>
        <w:rPr>
          <w:sz w:val="24"/>
        </w:rPr>
      </w:pPr>
      <w:r w:rsidRPr="001760CD">
        <w:rPr>
          <w:rFonts w:hint="eastAsia"/>
          <w:sz w:val="24"/>
        </w:rPr>
        <w:t>个人信息作为密码的方法司空见惯。</w:t>
      </w:r>
      <w:r w:rsidR="006411A1">
        <w:rPr>
          <w:rFonts w:hint="eastAsia"/>
          <w:sz w:val="24"/>
        </w:rPr>
        <w:t>使用</w:t>
      </w:r>
      <w:r w:rsidR="006411A1">
        <w:rPr>
          <w:rFonts w:hint="eastAsia"/>
          <w:sz w:val="24"/>
        </w:rPr>
        <w:t>8</w:t>
      </w:r>
      <w:r w:rsidR="006411A1">
        <w:rPr>
          <w:rFonts w:hint="eastAsia"/>
          <w:sz w:val="24"/>
        </w:rPr>
        <w:t>位生日做密码的占</w:t>
      </w:r>
      <w:r w:rsidR="006411A1">
        <w:rPr>
          <w:rFonts w:hint="eastAsia"/>
          <w:sz w:val="24"/>
        </w:rPr>
        <w:t>6.03%</w:t>
      </w:r>
      <w:r w:rsidR="006411A1">
        <w:rPr>
          <w:rFonts w:hint="eastAsia"/>
          <w:sz w:val="24"/>
        </w:rPr>
        <w:t>，使用手机号做密码的占</w:t>
      </w:r>
      <w:r w:rsidR="006411A1">
        <w:rPr>
          <w:rFonts w:hint="eastAsia"/>
          <w:sz w:val="24"/>
        </w:rPr>
        <w:t>1.32%</w:t>
      </w:r>
      <w:r w:rsidR="006411A1">
        <w:rPr>
          <w:rFonts w:hint="eastAsia"/>
          <w:sz w:val="24"/>
        </w:rPr>
        <w:t>。</w:t>
      </w:r>
    </w:p>
    <w:p w:rsidR="002B7989" w:rsidRDefault="00785408" w:rsidP="006F2965">
      <w:pPr>
        <w:spacing w:line="360" w:lineRule="auto"/>
        <w:rPr>
          <w:b/>
          <w:sz w:val="28"/>
          <w:szCs w:val="28"/>
        </w:rPr>
      </w:pPr>
      <w:r>
        <w:rPr>
          <w:noProof/>
        </w:rPr>
        <w:drawing>
          <wp:inline distT="0" distB="0" distL="0" distR="0" wp14:anchorId="682DEDCD" wp14:editId="4508CE74">
            <wp:extent cx="5486400" cy="258127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srcRect/>
                    <a:stretch>
                      <a:fillRect/>
                    </a:stretch>
                  </pic:blipFill>
                  <pic:spPr bwMode="auto">
                    <a:xfrm>
                      <a:off x="0" y="0"/>
                      <a:ext cx="5486400" cy="2581275"/>
                    </a:xfrm>
                    <a:prstGeom prst="rect">
                      <a:avLst/>
                    </a:prstGeom>
                    <a:noFill/>
                    <a:ln w="9525">
                      <a:noFill/>
                      <a:miter lim="800000"/>
                      <a:headEnd/>
                      <a:tailEnd/>
                    </a:ln>
                  </pic:spPr>
                </pic:pic>
              </a:graphicData>
            </a:graphic>
          </wp:inline>
        </w:drawing>
      </w:r>
    </w:p>
    <w:p w:rsidR="002B7989" w:rsidRPr="00FD57F2" w:rsidRDefault="002B7989" w:rsidP="00FD57F2">
      <w:pPr>
        <w:spacing w:line="360" w:lineRule="auto"/>
        <w:ind w:firstLine="420"/>
        <w:jc w:val="center"/>
        <w:rPr>
          <w:sz w:val="24"/>
          <w:szCs w:val="28"/>
        </w:rPr>
      </w:pPr>
      <w:r w:rsidRPr="00FD57F2">
        <w:rPr>
          <w:rFonts w:hint="eastAsia"/>
          <w:sz w:val="24"/>
          <w:szCs w:val="28"/>
        </w:rPr>
        <w:t>图</w:t>
      </w:r>
      <w:r w:rsidRPr="00FD57F2">
        <w:rPr>
          <w:sz w:val="24"/>
          <w:szCs w:val="28"/>
        </w:rPr>
        <w:t>4</w:t>
      </w:r>
      <w:r w:rsidRPr="00FD57F2">
        <w:rPr>
          <w:rFonts w:hint="eastAsia"/>
          <w:sz w:val="24"/>
          <w:szCs w:val="28"/>
        </w:rPr>
        <w:t>：</w:t>
      </w:r>
      <w:r w:rsidR="00B26794">
        <w:rPr>
          <w:rFonts w:hint="eastAsia"/>
          <w:sz w:val="24"/>
          <w:szCs w:val="28"/>
        </w:rPr>
        <w:t>使用个人信息作为密码的比例</w:t>
      </w:r>
    </w:p>
    <w:p w:rsidR="002B7989" w:rsidRDefault="007E1E13" w:rsidP="00FD57F2">
      <w:pPr>
        <w:pStyle w:val="20"/>
        <w:spacing w:line="360" w:lineRule="auto"/>
      </w:pPr>
      <w:r>
        <w:rPr>
          <w:rFonts w:hint="eastAsia"/>
        </w:rPr>
        <w:t>职业</w:t>
      </w:r>
      <w:r>
        <w:rPr>
          <w:rFonts w:hint="eastAsia"/>
        </w:rPr>
        <w:t>/</w:t>
      </w:r>
      <w:r>
        <w:rPr>
          <w:rFonts w:hint="eastAsia"/>
        </w:rPr>
        <w:t>爱好</w:t>
      </w:r>
      <w:r w:rsidR="008447F5">
        <w:rPr>
          <w:rFonts w:hint="eastAsia"/>
        </w:rPr>
        <w:t>与</w:t>
      </w:r>
      <w:r>
        <w:rPr>
          <w:rFonts w:hint="eastAsia"/>
        </w:rPr>
        <w:t>密码</w:t>
      </w:r>
      <w:r w:rsidR="008447F5">
        <w:rPr>
          <w:rFonts w:hint="eastAsia"/>
        </w:rPr>
        <w:t>的关联度</w:t>
      </w:r>
    </w:p>
    <w:p w:rsidR="001760CD" w:rsidRPr="001760CD" w:rsidRDefault="001760CD" w:rsidP="004A3EC9">
      <w:pPr>
        <w:spacing w:line="360" w:lineRule="auto"/>
        <w:ind w:firstLine="420"/>
        <w:rPr>
          <w:sz w:val="24"/>
        </w:rPr>
      </w:pPr>
      <w:r w:rsidRPr="001760CD">
        <w:rPr>
          <w:rFonts w:hint="eastAsia"/>
          <w:sz w:val="24"/>
        </w:rPr>
        <w:t>通过分析发现，</w:t>
      </w:r>
      <w:r w:rsidRPr="001760CD">
        <w:rPr>
          <w:rFonts w:hint="eastAsia"/>
          <w:sz w:val="24"/>
        </w:rPr>
        <w:t>CSDN</w:t>
      </w:r>
      <w:r w:rsidR="006C7CEB">
        <w:rPr>
          <w:rFonts w:hint="eastAsia"/>
          <w:sz w:val="24"/>
        </w:rPr>
        <w:t>泄露</w:t>
      </w:r>
      <w:r w:rsidRPr="001760CD">
        <w:rPr>
          <w:rFonts w:hint="eastAsia"/>
          <w:sz w:val="24"/>
        </w:rPr>
        <w:t>数据中有</w:t>
      </w:r>
      <w:r w:rsidRPr="001760CD">
        <w:rPr>
          <w:rFonts w:hint="eastAsia"/>
          <w:sz w:val="24"/>
        </w:rPr>
        <w:t>13%</w:t>
      </w:r>
      <w:r w:rsidRPr="001760CD">
        <w:rPr>
          <w:rFonts w:hint="eastAsia"/>
          <w:sz w:val="24"/>
        </w:rPr>
        <w:t>的密码中包含用户名，但天涯</w:t>
      </w:r>
      <w:r w:rsidR="006C7CEB">
        <w:rPr>
          <w:rFonts w:hint="eastAsia"/>
          <w:sz w:val="24"/>
        </w:rPr>
        <w:t>泄露</w:t>
      </w:r>
      <w:r w:rsidRPr="001760CD">
        <w:rPr>
          <w:rFonts w:hint="eastAsia"/>
          <w:sz w:val="24"/>
        </w:rPr>
        <w:lastRenderedPageBreak/>
        <w:t>数据中这一数据仅占</w:t>
      </w:r>
      <w:r w:rsidRPr="001760CD">
        <w:rPr>
          <w:rFonts w:hint="eastAsia"/>
          <w:sz w:val="24"/>
        </w:rPr>
        <w:t>4.24%</w:t>
      </w:r>
      <w:r w:rsidRPr="001760CD">
        <w:rPr>
          <w:rFonts w:hint="eastAsia"/>
          <w:sz w:val="24"/>
        </w:rPr>
        <w:t>，显然</w:t>
      </w:r>
      <w:r w:rsidR="00386351">
        <w:rPr>
          <w:rFonts w:hint="eastAsia"/>
          <w:sz w:val="24"/>
        </w:rPr>
        <w:t>搞</w:t>
      </w:r>
      <w:r w:rsidR="00386351">
        <w:rPr>
          <w:rFonts w:hint="eastAsia"/>
          <w:sz w:val="24"/>
        </w:rPr>
        <w:t>IT</w:t>
      </w:r>
      <w:r w:rsidR="00386351">
        <w:rPr>
          <w:rFonts w:hint="eastAsia"/>
          <w:sz w:val="24"/>
        </w:rPr>
        <w:t>的</w:t>
      </w:r>
      <w:r w:rsidRPr="001760CD">
        <w:rPr>
          <w:rFonts w:hint="eastAsia"/>
          <w:sz w:val="24"/>
        </w:rPr>
        <w:t>程序员更习惯使用这种密码。</w:t>
      </w:r>
    </w:p>
    <w:p w:rsidR="002B7989" w:rsidRDefault="00785408" w:rsidP="00FC2CFD">
      <w:pPr>
        <w:spacing w:line="360" w:lineRule="auto"/>
        <w:rPr>
          <w:b/>
          <w:sz w:val="28"/>
          <w:szCs w:val="28"/>
        </w:rPr>
      </w:pPr>
      <w:r>
        <w:rPr>
          <w:noProof/>
        </w:rPr>
        <w:drawing>
          <wp:inline distT="0" distB="0" distL="0" distR="0" wp14:anchorId="644C40AA" wp14:editId="5C59A49B">
            <wp:extent cx="5076825" cy="2952667"/>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cstate="print"/>
                    <a:srcRect/>
                    <a:stretch>
                      <a:fillRect/>
                    </a:stretch>
                  </pic:blipFill>
                  <pic:spPr bwMode="auto">
                    <a:xfrm>
                      <a:off x="0" y="0"/>
                      <a:ext cx="5076825" cy="2952667"/>
                    </a:xfrm>
                    <a:prstGeom prst="rect">
                      <a:avLst/>
                    </a:prstGeom>
                    <a:noFill/>
                    <a:ln w="9525">
                      <a:noFill/>
                      <a:miter lim="800000"/>
                      <a:headEnd/>
                      <a:tailEnd/>
                    </a:ln>
                  </pic:spPr>
                </pic:pic>
              </a:graphicData>
            </a:graphic>
          </wp:inline>
        </w:drawing>
      </w:r>
    </w:p>
    <w:p w:rsidR="002B7989" w:rsidRPr="00FC2CFD" w:rsidRDefault="002B7989" w:rsidP="00FC2CFD">
      <w:pPr>
        <w:spacing w:line="360" w:lineRule="auto"/>
        <w:ind w:firstLine="420"/>
        <w:jc w:val="center"/>
        <w:rPr>
          <w:sz w:val="24"/>
          <w:szCs w:val="28"/>
        </w:rPr>
      </w:pPr>
      <w:r w:rsidRPr="00FC2CFD">
        <w:rPr>
          <w:rFonts w:hint="eastAsia"/>
          <w:sz w:val="24"/>
          <w:szCs w:val="28"/>
        </w:rPr>
        <w:t>图</w:t>
      </w:r>
      <w:r w:rsidRPr="00FC2CFD">
        <w:rPr>
          <w:sz w:val="24"/>
          <w:szCs w:val="28"/>
        </w:rPr>
        <w:t>5</w:t>
      </w:r>
      <w:r w:rsidRPr="00FC2CFD">
        <w:rPr>
          <w:rFonts w:hint="eastAsia"/>
          <w:sz w:val="24"/>
          <w:szCs w:val="28"/>
        </w:rPr>
        <w:t>：</w:t>
      </w:r>
      <w:r w:rsidR="002C5EA5">
        <w:rPr>
          <w:rFonts w:hint="eastAsia"/>
          <w:sz w:val="24"/>
          <w:szCs w:val="28"/>
        </w:rPr>
        <w:t>用户密码与个人职业</w:t>
      </w:r>
      <w:r w:rsidR="002C5EA5">
        <w:rPr>
          <w:rFonts w:hint="eastAsia"/>
          <w:sz w:val="24"/>
          <w:szCs w:val="28"/>
        </w:rPr>
        <w:t>/</w:t>
      </w:r>
      <w:r w:rsidR="002C5EA5">
        <w:rPr>
          <w:rFonts w:hint="eastAsia"/>
          <w:sz w:val="24"/>
          <w:szCs w:val="28"/>
        </w:rPr>
        <w:t>爱好关联度</w:t>
      </w:r>
    </w:p>
    <w:p w:rsidR="002B7989" w:rsidRDefault="00C12E29" w:rsidP="00FC2CFD">
      <w:pPr>
        <w:pStyle w:val="20"/>
        <w:spacing w:line="360" w:lineRule="auto"/>
      </w:pPr>
      <w:r>
        <w:rPr>
          <w:rFonts w:hint="eastAsia"/>
        </w:rPr>
        <w:t>邮箱</w:t>
      </w:r>
      <w:r w:rsidR="004C4D2F">
        <w:rPr>
          <w:rFonts w:hint="eastAsia"/>
        </w:rPr>
        <w:t>分布情况</w:t>
      </w:r>
    </w:p>
    <w:p w:rsidR="006469C0" w:rsidRPr="00386351" w:rsidRDefault="00DA3BB3" w:rsidP="004A3EC9">
      <w:pPr>
        <w:spacing w:line="360" w:lineRule="auto"/>
        <w:ind w:firstLine="420"/>
        <w:rPr>
          <w:sz w:val="24"/>
        </w:rPr>
      </w:pPr>
      <w:r>
        <w:rPr>
          <w:rFonts w:hint="eastAsia"/>
          <w:sz w:val="24"/>
        </w:rPr>
        <w:t>通过</w:t>
      </w:r>
      <w:r w:rsidR="00AD05AC">
        <w:rPr>
          <w:rFonts w:hint="eastAsia"/>
          <w:sz w:val="24"/>
        </w:rPr>
        <w:t>分析</w:t>
      </w:r>
      <w:r w:rsidR="006469C0" w:rsidRPr="00386351">
        <w:rPr>
          <w:rFonts w:hint="eastAsia"/>
          <w:sz w:val="24"/>
        </w:rPr>
        <w:t>CSDN</w:t>
      </w:r>
      <w:r w:rsidR="006469C0" w:rsidRPr="00386351">
        <w:rPr>
          <w:rFonts w:hint="eastAsia"/>
          <w:sz w:val="24"/>
        </w:rPr>
        <w:t>和天涯的</w:t>
      </w:r>
      <w:r w:rsidR="00C0363C">
        <w:rPr>
          <w:rFonts w:hint="eastAsia"/>
          <w:sz w:val="24"/>
        </w:rPr>
        <w:t>泄露</w:t>
      </w:r>
      <w:r w:rsidR="006469C0" w:rsidRPr="00386351">
        <w:rPr>
          <w:rFonts w:hint="eastAsia"/>
          <w:sz w:val="24"/>
        </w:rPr>
        <w:t>信息发现</w:t>
      </w:r>
      <w:r w:rsidR="00C0363C">
        <w:rPr>
          <w:rFonts w:hint="eastAsia"/>
          <w:sz w:val="24"/>
        </w:rPr>
        <w:t>，</w:t>
      </w:r>
      <w:r w:rsidR="00A06826">
        <w:rPr>
          <w:rFonts w:hint="eastAsia"/>
          <w:sz w:val="24"/>
        </w:rPr>
        <w:t>最常用被用来注册用户的</w:t>
      </w:r>
      <w:r w:rsidR="00C12E29">
        <w:rPr>
          <w:rFonts w:hint="eastAsia"/>
          <w:sz w:val="24"/>
        </w:rPr>
        <w:t>邮箱</w:t>
      </w:r>
      <w:r w:rsidR="00A06826">
        <w:rPr>
          <w:rFonts w:hint="eastAsia"/>
          <w:sz w:val="24"/>
        </w:rPr>
        <w:t>是</w:t>
      </w:r>
      <w:r w:rsidR="006469C0" w:rsidRPr="00386351">
        <w:rPr>
          <w:rFonts w:hint="eastAsia"/>
          <w:sz w:val="24"/>
        </w:rPr>
        <w:t>163</w:t>
      </w:r>
      <w:r w:rsidR="00C12E29">
        <w:rPr>
          <w:rFonts w:hint="eastAsia"/>
          <w:sz w:val="24"/>
        </w:rPr>
        <w:t>邮箱</w:t>
      </w:r>
      <w:r w:rsidR="006469C0" w:rsidRPr="00386351">
        <w:rPr>
          <w:rFonts w:hint="eastAsia"/>
          <w:sz w:val="24"/>
        </w:rPr>
        <w:t>和</w:t>
      </w:r>
      <w:r w:rsidR="00A06826">
        <w:rPr>
          <w:rFonts w:hint="eastAsia"/>
          <w:sz w:val="24"/>
        </w:rPr>
        <w:t>QQ</w:t>
      </w:r>
      <w:r w:rsidR="006469C0" w:rsidRPr="00386351">
        <w:rPr>
          <w:rFonts w:hint="eastAsia"/>
          <w:sz w:val="24"/>
        </w:rPr>
        <w:t>邮箱，</w:t>
      </w:r>
      <w:r w:rsidR="001F33C6">
        <w:rPr>
          <w:rFonts w:hint="eastAsia"/>
          <w:sz w:val="24"/>
        </w:rPr>
        <w:t>这两种信箱在</w:t>
      </w:r>
      <w:r w:rsidR="006469C0" w:rsidRPr="00386351">
        <w:rPr>
          <w:rFonts w:hint="eastAsia"/>
          <w:sz w:val="24"/>
        </w:rPr>
        <w:t>CDSN</w:t>
      </w:r>
      <w:r w:rsidR="001F33C6">
        <w:rPr>
          <w:rFonts w:hint="eastAsia"/>
          <w:sz w:val="24"/>
        </w:rPr>
        <w:t>泄露</w:t>
      </w:r>
      <w:r w:rsidR="006469C0" w:rsidRPr="00386351">
        <w:rPr>
          <w:rFonts w:hint="eastAsia"/>
          <w:sz w:val="24"/>
        </w:rPr>
        <w:t>数据中</w:t>
      </w:r>
      <w:r w:rsidR="001F33C6">
        <w:rPr>
          <w:rFonts w:hint="eastAsia"/>
          <w:sz w:val="24"/>
        </w:rPr>
        <w:t>据</w:t>
      </w:r>
      <w:r w:rsidR="006469C0" w:rsidRPr="00386351">
        <w:rPr>
          <w:rFonts w:hint="eastAsia"/>
          <w:sz w:val="24"/>
        </w:rPr>
        <w:t>近</w:t>
      </w:r>
      <w:r w:rsidR="006469C0" w:rsidRPr="00386351">
        <w:rPr>
          <w:rFonts w:hint="eastAsia"/>
          <w:sz w:val="24"/>
        </w:rPr>
        <w:t>60%</w:t>
      </w:r>
      <w:r w:rsidR="006469C0" w:rsidRPr="00386351">
        <w:rPr>
          <w:rFonts w:hint="eastAsia"/>
          <w:sz w:val="24"/>
        </w:rPr>
        <w:t>的比例，</w:t>
      </w:r>
      <w:r w:rsidR="001F33C6">
        <w:rPr>
          <w:rFonts w:hint="eastAsia"/>
          <w:sz w:val="24"/>
        </w:rPr>
        <w:t>在</w:t>
      </w:r>
      <w:r w:rsidR="006469C0" w:rsidRPr="00386351">
        <w:rPr>
          <w:rFonts w:hint="eastAsia"/>
          <w:sz w:val="24"/>
        </w:rPr>
        <w:t>天涯</w:t>
      </w:r>
      <w:r w:rsidR="001F33C6">
        <w:rPr>
          <w:rFonts w:hint="eastAsia"/>
          <w:sz w:val="24"/>
        </w:rPr>
        <w:t>泄露</w:t>
      </w:r>
      <w:r w:rsidR="006469C0" w:rsidRPr="00386351">
        <w:rPr>
          <w:rFonts w:hint="eastAsia"/>
          <w:sz w:val="24"/>
        </w:rPr>
        <w:t>数据中</w:t>
      </w:r>
      <w:r w:rsidR="007B48FE">
        <w:rPr>
          <w:rFonts w:hint="eastAsia"/>
          <w:sz w:val="24"/>
        </w:rPr>
        <w:t>则</w:t>
      </w:r>
      <w:r w:rsidR="006469C0" w:rsidRPr="00386351">
        <w:rPr>
          <w:rFonts w:hint="eastAsia"/>
          <w:sz w:val="24"/>
        </w:rPr>
        <w:t>占</w:t>
      </w:r>
      <w:r w:rsidR="00FC59FA">
        <w:rPr>
          <w:rFonts w:hint="eastAsia"/>
          <w:sz w:val="24"/>
        </w:rPr>
        <w:t>据近</w:t>
      </w:r>
      <w:r w:rsidR="006469C0" w:rsidRPr="00386351">
        <w:rPr>
          <w:rFonts w:hint="eastAsia"/>
          <w:sz w:val="24"/>
        </w:rPr>
        <w:t>40%</w:t>
      </w:r>
      <w:r w:rsidR="006469C0" w:rsidRPr="00386351">
        <w:rPr>
          <w:rFonts w:hint="eastAsia"/>
          <w:sz w:val="24"/>
        </w:rPr>
        <w:t>，</w:t>
      </w:r>
      <w:r w:rsidR="008E75E8">
        <w:rPr>
          <w:rFonts w:hint="eastAsia"/>
          <w:sz w:val="24"/>
        </w:rPr>
        <w:t>若这些用户在</w:t>
      </w:r>
      <w:r w:rsidR="008E75E8">
        <w:rPr>
          <w:rFonts w:hint="eastAsia"/>
          <w:sz w:val="24"/>
        </w:rPr>
        <w:t>163</w:t>
      </w:r>
      <w:r w:rsidR="008E75E8">
        <w:rPr>
          <w:rFonts w:hint="eastAsia"/>
          <w:sz w:val="24"/>
        </w:rPr>
        <w:t>或</w:t>
      </w:r>
      <w:r w:rsidR="008E75E8">
        <w:rPr>
          <w:rFonts w:hint="eastAsia"/>
          <w:sz w:val="24"/>
        </w:rPr>
        <w:t>QQ</w:t>
      </w:r>
      <w:r w:rsidR="008E75E8">
        <w:rPr>
          <w:rFonts w:hint="eastAsia"/>
          <w:sz w:val="24"/>
        </w:rPr>
        <w:t>信箱注册信息与</w:t>
      </w:r>
      <w:r w:rsidR="008E75E8">
        <w:rPr>
          <w:rFonts w:hint="eastAsia"/>
          <w:sz w:val="24"/>
        </w:rPr>
        <w:t>CSDN</w:t>
      </w:r>
      <w:r w:rsidR="008E75E8">
        <w:rPr>
          <w:rFonts w:hint="eastAsia"/>
          <w:sz w:val="24"/>
        </w:rPr>
        <w:t>或天涯的注册信息相同，则意味着，这些用户的信箱密码可能也会</w:t>
      </w:r>
      <w:r w:rsidR="00D41ADC">
        <w:rPr>
          <w:rFonts w:hint="eastAsia"/>
          <w:sz w:val="24"/>
        </w:rPr>
        <w:t>因此而</w:t>
      </w:r>
      <w:r w:rsidR="008E75E8">
        <w:rPr>
          <w:rFonts w:hint="eastAsia"/>
          <w:sz w:val="24"/>
        </w:rPr>
        <w:t>泄露</w:t>
      </w:r>
      <w:r w:rsidR="006469C0" w:rsidRPr="00386351">
        <w:rPr>
          <w:rFonts w:hint="eastAsia"/>
          <w:sz w:val="24"/>
        </w:rPr>
        <w:t>。</w:t>
      </w:r>
    </w:p>
    <w:p w:rsidR="002B7989" w:rsidRDefault="00785408" w:rsidP="00FC2CFD">
      <w:pPr>
        <w:spacing w:line="360" w:lineRule="auto"/>
        <w:rPr>
          <w:b/>
          <w:sz w:val="28"/>
          <w:szCs w:val="28"/>
        </w:rPr>
      </w:pPr>
      <w:r>
        <w:rPr>
          <w:noProof/>
        </w:rPr>
        <w:drawing>
          <wp:inline distT="0" distB="0" distL="0" distR="0" wp14:anchorId="1B03B0E3" wp14:editId="77A5AF5B">
            <wp:extent cx="5486400" cy="2324100"/>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srcRect/>
                    <a:stretch>
                      <a:fillRect/>
                    </a:stretch>
                  </pic:blipFill>
                  <pic:spPr bwMode="auto">
                    <a:xfrm>
                      <a:off x="0" y="0"/>
                      <a:ext cx="5486400" cy="2324100"/>
                    </a:xfrm>
                    <a:prstGeom prst="rect">
                      <a:avLst/>
                    </a:prstGeom>
                    <a:noFill/>
                    <a:ln w="9525">
                      <a:noFill/>
                      <a:miter lim="800000"/>
                      <a:headEnd/>
                      <a:tailEnd/>
                    </a:ln>
                  </pic:spPr>
                </pic:pic>
              </a:graphicData>
            </a:graphic>
          </wp:inline>
        </w:drawing>
      </w:r>
    </w:p>
    <w:p w:rsidR="002B7989" w:rsidRPr="00FC2CFD" w:rsidRDefault="002B7989" w:rsidP="00FC2CFD">
      <w:pPr>
        <w:spacing w:line="360" w:lineRule="auto"/>
        <w:ind w:firstLine="420"/>
        <w:jc w:val="center"/>
        <w:rPr>
          <w:sz w:val="24"/>
          <w:szCs w:val="28"/>
        </w:rPr>
      </w:pPr>
      <w:r w:rsidRPr="00FC2CFD">
        <w:rPr>
          <w:rFonts w:hint="eastAsia"/>
          <w:sz w:val="24"/>
          <w:szCs w:val="28"/>
        </w:rPr>
        <w:t>图</w:t>
      </w:r>
      <w:r w:rsidRPr="00FC2CFD">
        <w:rPr>
          <w:sz w:val="24"/>
          <w:szCs w:val="28"/>
        </w:rPr>
        <w:t>6</w:t>
      </w:r>
      <w:r w:rsidRPr="00FC2CFD">
        <w:rPr>
          <w:rFonts w:hint="eastAsia"/>
          <w:sz w:val="24"/>
          <w:szCs w:val="28"/>
        </w:rPr>
        <w:t>：</w:t>
      </w:r>
      <w:r w:rsidR="003969A5">
        <w:rPr>
          <w:rFonts w:hint="eastAsia"/>
          <w:sz w:val="24"/>
          <w:szCs w:val="28"/>
        </w:rPr>
        <w:t>常用邮箱分布情况</w:t>
      </w:r>
    </w:p>
    <w:p w:rsidR="002B7989" w:rsidRPr="00FC2CFD" w:rsidRDefault="002B7989" w:rsidP="00FC2CFD">
      <w:pPr>
        <w:pStyle w:val="1"/>
        <w:spacing w:line="360" w:lineRule="auto"/>
        <w:rPr>
          <w:rFonts w:ascii="黑体" w:eastAsia="黑体"/>
          <w:b w:val="0"/>
          <w:sz w:val="30"/>
          <w:szCs w:val="30"/>
        </w:rPr>
      </w:pPr>
      <w:r w:rsidRPr="00FC2CFD">
        <w:rPr>
          <w:rFonts w:ascii="黑体" w:eastAsia="黑体" w:hint="eastAsia"/>
          <w:sz w:val="30"/>
          <w:szCs w:val="30"/>
        </w:rPr>
        <w:lastRenderedPageBreak/>
        <w:t>我们能做些什么？</w:t>
      </w:r>
    </w:p>
    <w:p w:rsidR="006411A1" w:rsidRPr="007E39DE" w:rsidRDefault="006411A1" w:rsidP="004A3EC9">
      <w:pPr>
        <w:spacing w:line="360" w:lineRule="auto"/>
        <w:ind w:firstLine="420"/>
        <w:rPr>
          <w:sz w:val="24"/>
        </w:rPr>
      </w:pPr>
      <w:r w:rsidRPr="007E39DE">
        <w:rPr>
          <w:rFonts w:hint="eastAsia"/>
          <w:sz w:val="24"/>
        </w:rPr>
        <w:t>透过近期的信息泄露事件的表面来看，还是</w:t>
      </w:r>
      <w:r w:rsidR="00D32117">
        <w:rPr>
          <w:rFonts w:hint="eastAsia"/>
          <w:sz w:val="24"/>
        </w:rPr>
        <w:t>暴露</w:t>
      </w:r>
      <w:r w:rsidRPr="007E39DE">
        <w:rPr>
          <w:rFonts w:hint="eastAsia"/>
          <w:sz w:val="24"/>
        </w:rPr>
        <w:t>出</w:t>
      </w:r>
      <w:r w:rsidRPr="00FC2CFD">
        <w:rPr>
          <w:rFonts w:hint="eastAsia"/>
          <w:sz w:val="24"/>
        </w:rPr>
        <w:t>互联网</w:t>
      </w:r>
      <w:r w:rsidRPr="007E39DE">
        <w:rPr>
          <w:rFonts w:hint="eastAsia"/>
          <w:sz w:val="24"/>
        </w:rPr>
        <w:t>一些</w:t>
      </w:r>
      <w:r w:rsidRPr="006F2965">
        <w:rPr>
          <w:rFonts w:hint="eastAsia"/>
          <w:sz w:val="24"/>
        </w:rPr>
        <w:t>安全问</w:t>
      </w:r>
      <w:r w:rsidRPr="007E39DE">
        <w:rPr>
          <w:rFonts w:hint="eastAsia"/>
          <w:sz w:val="24"/>
        </w:rPr>
        <w:t>题</w:t>
      </w:r>
      <w:r w:rsidR="00161005">
        <w:rPr>
          <w:rFonts w:hint="eastAsia"/>
          <w:sz w:val="24"/>
        </w:rPr>
        <w:t>，如：</w:t>
      </w:r>
      <w:r w:rsidR="00405C6B">
        <w:rPr>
          <w:rFonts w:hint="eastAsia"/>
          <w:sz w:val="24"/>
        </w:rPr>
        <w:t>网站服务提供商对用户数据保护不足（使用明文存储密码）</w:t>
      </w:r>
      <w:r w:rsidR="00E367B1">
        <w:rPr>
          <w:rFonts w:hint="eastAsia"/>
          <w:sz w:val="24"/>
        </w:rPr>
        <w:t>、网站前端防护基于传统防护思路与方式</w:t>
      </w:r>
      <w:r w:rsidR="004D109D">
        <w:rPr>
          <w:rFonts w:hint="eastAsia"/>
          <w:sz w:val="24"/>
        </w:rPr>
        <w:t>等问题</w:t>
      </w:r>
      <w:r w:rsidRPr="007E39DE">
        <w:rPr>
          <w:rFonts w:hint="eastAsia"/>
          <w:sz w:val="24"/>
        </w:rPr>
        <w:t>，</w:t>
      </w:r>
      <w:r w:rsidR="00E877B3">
        <w:rPr>
          <w:rFonts w:hint="eastAsia"/>
          <w:sz w:val="24"/>
        </w:rPr>
        <w:t>对此，</w:t>
      </w:r>
      <w:r w:rsidR="007E39DE" w:rsidRPr="007E39DE">
        <w:rPr>
          <w:rFonts w:hint="eastAsia"/>
          <w:sz w:val="24"/>
        </w:rPr>
        <w:t>我们建议：</w:t>
      </w:r>
    </w:p>
    <w:p w:rsidR="002B7989" w:rsidRDefault="007E39DE">
      <w:pPr>
        <w:numPr>
          <w:ilvl w:val="0"/>
          <w:numId w:val="3"/>
        </w:numPr>
        <w:spacing w:line="360" w:lineRule="auto"/>
        <w:rPr>
          <w:sz w:val="24"/>
        </w:rPr>
      </w:pPr>
      <w:r w:rsidRPr="007E39DE">
        <w:rPr>
          <w:rFonts w:hint="eastAsia"/>
          <w:sz w:val="24"/>
        </w:rPr>
        <w:t>国家及监管机构完善各行业的信息安全相关规定的同时监管机构引入专业的</w:t>
      </w:r>
      <w:r w:rsidRPr="007E39DE">
        <w:rPr>
          <w:rFonts w:hint="eastAsia"/>
          <w:sz w:val="24"/>
        </w:rPr>
        <w:t>Web</w:t>
      </w:r>
      <w:r w:rsidRPr="007E39DE">
        <w:rPr>
          <w:rFonts w:hint="eastAsia"/>
          <w:sz w:val="24"/>
        </w:rPr>
        <w:t>安全技术作为支撑手段，将安全方针有效落地</w:t>
      </w:r>
    </w:p>
    <w:p w:rsidR="002B7989" w:rsidRDefault="007E39DE">
      <w:pPr>
        <w:numPr>
          <w:ilvl w:val="0"/>
          <w:numId w:val="3"/>
        </w:numPr>
        <w:spacing w:line="360" w:lineRule="auto"/>
        <w:rPr>
          <w:sz w:val="24"/>
        </w:rPr>
      </w:pPr>
      <w:r w:rsidRPr="007E39DE">
        <w:rPr>
          <w:rFonts w:hint="eastAsia"/>
          <w:sz w:val="24"/>
        </w:rPr>
        <w:t>大多数的信息泄露是由于</w:t>
      </w:r>
      <w:r w:rsidRPr="007E39DE">
        <w:rPr>
          <w:rFonts w:hint="eastAsia"/>
          <w:sz w:val="24"/>
        </w:rPr>
        <w:t>Web</w:t>
      </w:r>
      <w:r w:rsidRPr="007E39DE">
        <w:rPr>
          <w:rFonts w:hint="eastAsia"/>
          <w:sz w:val="24"/>
        </w:rPr>
        <w:t>安全漏洞造成的（例如</w:t>
      </w:r>
      <w:r w:rsidRPr="007E39DE">
        <w:rPr>
          <w:rFonts w:hint="eastAsia"/>
          <w:sz w:val="24"/>
        </w:rPr>
        <w:t>SQL</w:t>
      </w:r>
      <w:r w:rsidRPr="007E39DE">
        <w:rPr>
          <w:rFonts w:hint="eastAsia"/>
          <w:sz w:val="24"/>
        </w:rPr>
        <w:t>注入、</w:t>
      </w:r>
      <w:r w:rsidRPr="007E39DE">
        <w:rPr>
          <w:rFonts w:hint="eastAsia"/>
          <w:sz w:val="24"/>
        </w:rPr>
        <w:t>XSS</w:t>
      </w:r>
      <w:r w:rsidRPr="007E39DE">
        <w:rPr>
          <w:rFonts w:hint="eastAsia"/>
          <w:sz w:val="24"/>
        </w:rPr>
        <w:t>等），必须通过专业技术进行实时监控及防护</w:t>
      </w:r>
    </w:p>
    <w:p w:rsidR="002B7989" w:rsidRDefault="007E39DE">
      <w:pPr>
        <w:numPr>
          <w:ilvl w:val="0"/>
          <w:numId w:val="3"/>
        </w:numPr>
        <w:spacing w:line="360" w:lineRule="auto"/>
        <w:rPr>
          <w:sz w:val="24"/>
        </w:rPr>
      </w:pPr>
      <w:r w:rsidRPr="007E39DE">
        <w:rPr>
          <w:rFonts w:hint="eastAsia"/>
          <w:sz w:val="24"/>
        </w:rPr>
        <w:t>广大互联网用户</w:t>
      </w:r>
      <w:r>
        <w:rPr>
          <w:rFonts w:hint="eastAsia"/>
          <w:sz w:val="24"/>
        </w:rPr>
        <w:t>避免使用弱密码</w:t>
      </w:r>
      <w:r w:rsidR="00393537">
        <w:rPr>
          <w:rFonts w:hint="eastAsia"/>
          <w:sz w:val="24"/>
          <w:vertAlign w:val="superscript"/>
        </w:rPr>
        <w:t>4</w:t>
      </w:r>
      <w:r>
        <w:rPr>
          <w:rFonts w:hint="eastAsia"/>
          <w:sz w:val="24"/>
        </w:rPr>
        <w:t>并定期修改密码，避免登录没有经过安全认证或安全检测的网站</w:t>
      </w:r>
    </w:p>
    <w:p w:rsidR="002B7989" w:rsidDel="005319E8" w:rsidRDefault="005319E8" w:rsidP="006F2965">
      <w:pPr>
        <w:spacing w:line="360" w:lineRule="auto"/>
        <w:ind w:firstLine="420"/>
        <w:rPr>
          <w:del w:id="6" w:author="grantming" w:date="2012-01-10T15:04:00Z"/>
          <w:sz w:val="24"/>
        </w:rPr>
      </w:pPr>
      <w:r w:rsidRPr="005319E8">
        <w:rPr>
          <w:rFonts w:hint="eastAsia"/>
          <w:sz w:val="24"/>
        </w:rPr>
        <w:t>我们生活在互联网的时代，但我们的安全意识和安全手段却处于初级阶段。知道创宇公司是国内最早专注于提供互联网安全解决方案的创新型企业之一，我们的口号是“更好</w:t>
      </w:r>
      <w:r w:rsidR="006F2965">
        <w:rPr>
          <w:rFonts w:hint="eastAsia"/>
          <w:sz w:val="24"/>
        </w:rPr>
        <w:t>，</w:t>
      </w:r>
      <w:r w:rsidRPr="005319E8">
        <w:rPr>
          <w:rFonts w:hint="eastAsia"/>
          <w:sz w:val="24"/>
        </w:rPr>
        <w:t>更安全的互联网”。</w:t>
      </w:r>
    </w:p>
    <w:p w:rsidR="002B7989" w:rsidRDefault="002B7989" w:rsidP="006F2965">
      <w:pPr>
        <w:spacing w:line="360" w:lineRule="auto"/>
        <w:rPr>
          <w:b/>
          <w:sz w:val="44"/>
          <w:szCs w:val="44"/>
        </w:rPr>
      </w:pPr>
    </w:p>
    <w:p w:rsidR="002B7989" w:rsidRDefault="00393537" w:rsidP="006F2965">
      <w:pPr>
        <w:pBdr>
          <w:top w:val="single" w:sz="4" w:space="1" w:color="auto"/>
          <w:bottom w:val="single" w:sz="4" w:space="1" w:color="auto"/>
        </w:pBdr>
        <w:shd w:val="clear" w:color="auto" w:fill="D9D9D9" w:themeFill="background1" w:themeFillShade="D9"/>
        <w:spacing w:line="360" w:lineRule="auto"/>
        <w:rPr>
          <w:i/>
          <w:szCs w:val="21"/>
        </w:rPr>
      </w:pPr>
      <w:r>
        <w:rPr>
          <w:rFonts w:hint="eastAsia"/>
          <w:i/>
          <w:szCs w:val="21"/>
        </w:rPr>
        <w:t>注</w:t>
      </w:r>
      <w:r>
        <w:rPr>
          <w:rFonts w:hint="eastAsia"/>
          <w:i/>
          <w:szCs w:val="21"/>
        </w:rPr>
        <w:t>1</w:t>
      </w:r>
      <w:r>
        <w:rPr>
          <w:rFonts w:hint="eastAsia"/>
          <w:i/>
          <w:szCs w:val="21"/>
        </w:rPr>
        <w:t>：</w:t>
      </w:r>
      <w:r w:rsidR="00BC7259">
        <w:rPr>
          <w:rFonts w:hint="eastAsia"/>
          <w:i/>
          <w:szCs w:val="21"/>
        </w:rPr>
        <w:t>全文可</w:t>
      </w:r>
      <w:r>
        <w:rPr>
          <w:rFonts w:hint="eastAsia"/>
          <w:i/>
          <w:szCs w:val="21"/>
        </w:rPr>
        <w:t>参考</w:t>
      </w:r>
      <w:r w:rsidRPr="000E1568">
        <w:rPr>
          <w:rFonts w:hint="eastAsia"/>
          <w:i/>
          <w:szCs w:val="21"/>
        </w:rPr>
        <w:t xml:space="preserve"> </w:t>
      </w:r>
      <w:hyperlink r:id="rId34" w:history="1">
        <w:r w:rsidR="002B7989" w:rsidRPr="006F2965">
          <w:rPr>
            <w:rStyle w:val="a3"/>
            <w:i/>
          </w:rPr>
          <w:t>http://www.cert.org.cn/articles/bulletin/common/2011123025709.shtml</w:t>
        </w:r>
      </w:hyperlink>
    </w:p>
    <w:p w:rsidR="002B7989" w:rsidRDefault="002B7989" w:rsidP="006F2965">
      <w:pPr>
        <w:pBdr>
          <w:top w:val="single" w:sz="4" w:space="1" w:color="auto"/>
          <w:bottom w:val="single" w:sz="4" w:space="1" w:color="auto"/>
        </w:pBdr>
        <w:shd w:val="clear" w:color="auto" w:fill="D9D9D9" w:themeFill="background1" w:themeFillShade="D9"/>
        <w:spacing w:line="360" w:lineRule="auto"/>
        <w:rPr>
          <w:i/>
          <w:szCs w:val="21"/>
        </w:rPr>
      </w:pPr>
      <w:r w:rsidRPr="006F2965">
        <w:rPr>
          <w:rFonts w:hint="eastAsia"/>
          <w:i/>
          <w:szCs w:val="21"/>
        </w:rPr>
        <w:t>注</w:t>
      </w:r>
      <w:r w:rsidR="00393537">
        <w:rPr>
          <w:rFonts w:hint="eastAsia"/>
          <w:i/>
          <w:szCs w:val="21"/>
        </w:rPr>
        <w:t>2</w:t>
      </w:r>
      <w:r w:rsidRPr="006F2965">
        <w:rPr>
          <w:rFonts w:hint="eastAsia"/>
          <w:i/>
          <w:szCs w:val="21"/>
        </w:rPr>
        <w:t>：弱密码指，由生日构成、由单独一个字母构成、包含用户名、由手机号码构成、最常用密码</w:t>
      </w:r>
      <w:r w:rsidRPr="006F2965">
        <w:rPr>
          <w:i/>
          <w:szCs w:val="21"/>
        </w:rPr>
        <w:t>12345678</w:t>
      </w:r>
      <w:r w:rsidRPr="006F2965">
        <w:rPr>
          <w:rFonts w:hint="eastAsia"/>
          <w:i/>
          <w:szCs w:val="21"/>
        </w:rPr>
        <w:t>、</w:t>
      </w:r>
      <w:r w:rsidRPr="006F2965">
        <w:rPr>
          <w:i/>
          <w:szCs w:val="21"/>
        </w:rPr>
        <w:t>123456789</w:t>
      </w:r>
      <w:r w:rsidRPr="006F2965">
        <w:rPr>
          <w:rFonts w:hint="eastAsia"/>
          <w:i/>
          <w:szCs w:val="21"/>
        </w:rPr>
        <w:t>构成的、由完整的一个英文单词构成的。</w:t>
      </w:r>
    </w:p>
    <w:p w:rsidR="002B7989" w:rsidRDefault="004E4EFF" w:rsidP="006F2965">
      <w:pPr>
        <w:pBdr>
          <w:top w:val="single" w:sz="4" w:space="1" w:color="auto"/>
          <w:bottom w:val="single" w:sz="4" w:space="1" w:color="auto"/>
        </w:pBdr>
        <w:shd w:val="clear" w:color="auto" w:fill="D9D9D9" w:themeFill="background1" w:themeFillShade="D9"/>
        <w:spacing w:line="360" w:lineRule="auto"/>
        <w:rPr>
          <w:i/>
          <w:szCs w:val="21"/>
        </w:rPr>
      </w:pPr>
      <w:r>
        <w:rPr>
          <w:rFonts w:hint="eastAsia"/>
          <w:i/>
          <w:szCs w:val="21"/>
        </w:rPr>
        <w:t>注</w:t>
      </w:r>
      <w:r w:rsidR="00393537">
        <w:rPr>
          <w:rFonts w:hint="eastAsia"/>
          <w:i/>
          <w:szCs w:val="21"/>
        </w:rPr>
        <w:t>3</w:t>
      </w:r>
      <w:r>
        <w:rPr>
          <w:rFonts w:hint="eastAsia"/>
          <w:i/>
          <w:szCs w:val="21"/>
        </w:rPr>
        <w:t>：密码</w:t>
      </w:r>
      <w:r>
        <w:rPr>
          <w:rFonts w:hint="eastAsia"/>
          <w:i/>
          <w:szCs w:val="21"/>
        </w:rPr>
        <w:t>147258369</w:t>
      </w:r>
      <w:r w:rsidR="00192735">
        <w:rPr>
          <w:rFonts w:hint="eastAsia"/>
          <w:i/>
          <w:szCs w:val="21"/>
        </w:rPr>
        <w:t>成为常见密码，</w:t>
      </w:r>
      <w:r>
        <w:rPr>
          <w:rFonts w:hint="eastAsia"/>
          <w:i/>
          <w:szCs w:val="21"/>
        </w:rPr>
        <w:t>是由于键盘上的数字小键盘排序而造成的</w:t>
      </w:r>
      <w:r w:rsidR="00872D94">
        <w:rPr>
          <w:rFonts w:hint="eastAsia"/>
          <w:i/>
          <w:szCs w:val="21"/>
        </w:rPr>
        <w:t>。</w:t>
      </w:r>
    </w:p>
    <w:p w:rsidR="002B7989" w:rsidRPr="006F2965" w:rsidRDefault="000075B8" w:rsidP="006F2965">
      <w:pPr>
        <w:pBdr>
          <w:top w:val="single" w:sz="4" w:space="1" w:color="auto"/>
          <w:bottom w:val="single" w:sz="4" w:space="1" w:color="auto"/>
        </w:pBdr>
        <w:shd w:val="clear" w:color="auto" w:fill="D9D9D9" w:themeFill="background1" w:themeFillShade="D9"/>
        <w:spacing w:line="360" w:lineRule="auto"/>
        <w:rPr>
          <w:i/>
          <w:szCs w:val="21"/>
        </w:rPr>
      </w:pPr>
      <w:r>
        <w:rPr>
          <w:rFonts w:hint="eastAsia"/>
          <w:i/>
          <w:szCs w:val="21"/>
        </w:rPr>
        <w:t>注</w:t>
      </w:r>
      <w:r w:rsidR="00393537">
        <w:rPr>
          <w:rFonts w:hint="eastAsia"/>
          <w:i/>
          <w:szCs w:val="21"/>
        </w:rPr>
        <w:t>4</w:t>
      </w:r>
      <w:r>
        <w:rPr>
          <w:rFonts w:hint="eastAsia"/>
          <w:i/>
          <w:szCs w:val="21"/>
        </w:rPr>
        <w:t>：</w:t>
      </w:r>
      <w:r w:rsidR="006D5F7A">
        <w:rPr>
          <w:rFonts w:hint="eastAsia"/>
          <w:i/>
          <w:szCs w:val="21"/>
        </w:rPr>
        <w:t>什么样的密码才算是强悍的密码</w:t>
      </w:r>
      <w:r w:rsidR="003D3AD0">
        <w:rPr>
          <w:rFonts w:hint="eastAsia"/>
          <w:i/>
          <w:szCs w:val="21"/>
        </w:rPr>
        <w:t>？如：</w:t>
      </w:r>
      <w:r w:rsidR="001D1256">
        <w:rPr>
          <w:rFonts w:hint="eastAsia"/>
          <w:i/>
          <w:szCs w:val="21"/>
        </w:rPr>
        <w:t>Kn0wnSec#^%</w:t>
      </w:r>
      <w:r w:rsidR="003D3AD0">
        <w:rPr>
          <w:rFonts w:hint="eastAsia"/>
          <w:i/>
          <w:szCs w:val="21"/>
        </w:rPr>
        <w:t xml:space="preserve"> </w:t>
      </w:r>
      <w:r w:rsidR="003D3AD0">
        <w:rPr>
          <w:rFonts w:hint="eastAsia"/>
          <w:i/>
          <w:szCs w:val="21"/>
        </w:rPr>
        <w:t>——</w:t>
      </w:r>
      <w:r w:rsidR="003D3AD0">
        <w:rPr>
          <w:rFonts w:hint="eastAsia"/>
          <w:i/>
          <w:szCs w:val="21"/>
        </w:rPr>
        <w:t xml:space="preserve"> </w:t>
      </w:r>
      <w:r w:rsidR="003D3AD0">
        <w:rPr>
          <w:rFonts w:hint="eastAsia"/>
          <w:i/>
          <w:szCs w:val="21"/>
        </w:rPr>
        <w:t>该密码</w:t>
      </w:r>
      <w:r w:rsidR="0093409A">
        <w:rPr>
          <w:rFonts w:hint="eastAsia"/>
          <w:i/>
          <w:szCs w:val="21"/>
        </w:rPr>
        <w:t>有较高的长度，且</w:t>
      </w:r>
      <w:r w:rsidR="00C11752">
        <w:rPr>
          <w:i/>
          <w:szCs w:val="21"/>
        </w:rPr>
        <w:tab/>
      </w:r>
      <w:r w:rsidR="003D3AD0">
        <w:rPr>
          <w:rFonts w:hint="eastAsia"/>
          <w:i/>
          <w:szCs w:val="21"/>
        </w:rPr>
        <w:t>包含了</w:t>
      </w:r>
      <w:r w:rsidR="001D1256">
        <w:rPr>
          <w:rFonts w:hint="eastAsia"/>
          <w:i/>
          <w:szCs w:val="21"/>
        </w:rPr>
        <w:t>大写字母（</w:t>
      </w:r>
      <w:r w:rsidR="001D1256">
        <w:rPr>
          <w:rFonts w:hint="eastAsia"/>
          <w:i/>
          <w:szCs w:val="21"/>
        </w:rPr>
        <w:t>K</w:t>
      </w:r>
      <w:r w:rsidR="001D1256">
        <w:rPr>
          <w:rFonts w:hint="eastAsia"/>
          <w:i/>
          <w:szCs w:val="21"/>
        </w:rPr>
        <w:t>和</w:t>
      </w:r>
      <w:r w:rsidR="001D1256">
        <w:rPr>
          <w:rFonts w:hint="eastAsia"/>
          <w:i/>
          <w:szCs w:val="21"/>
        </w:rPr>
        <w:t>S</w:t>
      </w:r>
      <w:r w:rsidR="001D1256">
        <w:rPr>
          <w:rFonts w:hint="eastAsia"/>
          <w:i/>
          <w:szCs w:val="21"/>
        </w:rPr>
        <w:t>）、小写字母（</w:t>
      </w:r>
      <w:r w:rsidR="001D1256">
        <w:rPr>
          <w:rFonts w:hint="eastAsia"/>
          <w:i/>
          <w:szCs w:val="21"/>
        </w:rPr>
        <w:t>n</w:t>
      </w:r>
      <w:r w:rsidR="001D1256">
        <w:rPr>
          <w:rFonts w:hint="eastAsia"/>
          <w:i/>
          <w:szCs w:val="21"/>
        </w:rPr>
        <w:t>、</w:t>
      </w:r>
      <w:r w:rsidR="001D1256">
        <w:rPr>
          <w:rFonts w:hint="eastAsia"/>
          <w:i/>
          <w:szCs w:val="21"/>
        </w:rPr>
        <w:t>w</w:t>
      </w:r>
      <w:r w:rsidR="001D1256">
        <w:rPr>
          <w:rFonts w:hint="eastAsia"/>
          <w:i/>
          <w:szCs w:val="21"/>
        </w:rPr>
        <w:t>、</w:t>
      </w:r>
      <w:r w:rsidR="001D1256">
        <w:rPr>
          <w:rFonts w:hint="eastAsia"/>
          <w:i/>
          <w:szCs w:val="21"/>
        </w:rPr>
        <w:t>e</w:t>
      </w:r>
      <w:r w:rsidR="001D1256">
        <w:rPr>
          <w:rFonts w:hint="eastAsia"/>
          <w:i/>
          <w:szCs w:val="21"/>
        </w:rPr>
        <w:t>、</w:t>
      </w:r>
      <w:r w:rsidR="001D1256">
        <w:rPr>
          <w:rFonts w:hint="eastAsia"/>
          <w:i/>
          <w:szCs w:val="21"/>
        </w:rPr>
        <w:t>c</w:t>
      </w:r>
      <w:r w:rsidR="001D1256">
        <w:rPr>
          <w:rFonts w:hint="eastAsia"/>
          <w:i/>
          <w:szCs w:val="21"/>
        </w:rPr>
        <w:t>）、数字（</w:t>
      </w:r>
      <w:r w:rsidR="001D1256">
        <w:rPr>
          <w:rFonts w:hint="eastAsia"/>
          <w:i/>
          <w:szCs w:val="21"/>
        </w:rPr>
        <w:t>Kn0wn</w:t>
      </w:r>
      <w:r w:rsidR="001D1256">
        <w:rPr>
          <w:rFonts w:hint="eastAsia"/>
          <w:i/>
          <w:szCs w:val="21"/>
        </w:rPr>
        <w:t>中的为数字</w:t>
      </w:r>
      <w:r w:rsidR="001D1256">
        <w:rPr>
          <w:rFonts w:hint="eastAsia"/>
          <w:i/>
          <w:szCs w:val="21"/>
        </w:rPr>
        <w:t>0</w:t>
      </w:r>
      <w:r w:rsidR="001D1256">
        <w:rPr>
          <w:rFonts w:hint="eastAsia"/>
          <w:i/>
          <w:szCs w:val="21"/>
        </w:rPr>
        <w:t>）和</w:t>
      </w:r>
      <w:r w:rsidR="00C11752">
        <w:rPr>
          <w:i/>
          <w:szCs w:val="21"/>
        </w:rPr>
        <w:tab/>
      </w:r>
      <w:r w:rsidR="001D1256">
        <w:rPr>
          <w:rFonts w:hint="eastAsia"/>
          <w:i/>
          <w:szCs w:val="21"/>
        </w:rPr>
        <w:t>特殊字符（</w:t>
      </w:r>
      <w:r w:rsidR="001D1256">
        <w:rPr>
          <w:rFonts w:hint="eastAsia"/>
          <w:i/>
          <w:szCs w:val="21"/>
        </w:rPr>
        <w:t>#^%</w:t>
      </w:r>
      <w:r w:rsidR="001D1256">
        <w:rPr>
          <w:rFonts w:hint="eastAsia"/>
          <w:i/>
          <w:szCs w:val="21"/>
        </w:rPr>
        <w:t>），</w:t>
      </w:r>
      <w:r w:rsidR="0093409A">
        <w:rPr>
          <w:rFonts w:hint="eastAsia"/>
          <w:i/>
          <w:szCs w:val="21"/>
        </w:rPr>
        <w:t>但是，密码的前八位（即，</w:t>
      </w:r>
      <w:r w:rsidR="0093409A">
        <w:rPr>
          <w:rFonts w:hint="eastAsia"/>
          <w:i/>
          <w:szCs w:val="21"/>
        </w:rPr>
        <w:t>Kn0wnSec</w:t>
      </w:r>
      <w:r w:rsidR="0093409A">
        <w:rPr>
          <w:rFonts w:hint="eastAsia"/>
          <w:i/>
          <w:szCs w:val="21"/>
        </w:rPr>
        <w:t>）仍呈现出一定规律性，若将</w:t>
      </w:r>
      <w:r w:rsidR="00C11752">
        <w:rPr>
          <w:i/>
          <w:szCs w:val="21"/>
        </w:rPr>
        <w:tab/>
      </w:r>
      <w:r w:rsidR="0093409A">
        <w:rPr>
          <w:rFonts w:hint="eastAsia"/>
          <w:i/>
          <w:szCs w:val="21"/>
        </w:rPr>
        <w:t>此段设置为随机字符，则可</w:t>
      </w:r>
      <w:r w:rsidR="004E0506">
        <w:rPr>
          <w:rFonts w:hint="eastAsia"/>
          <w:i/>
          <w:szCs w:val="21"/>
        </w:rPr>
        <w:t>使密码更为强悍。</w:t>
      </w:r>
    </w:p>
    <w:p w:rsidR="0039738C" w:rsidRDefault="0039738C" w:rsidP="006F2965">
      <w:pPr>
        <w:spacing w:line="360" w:lineRule="auto"/>
        <w:rPr>
          <w:b/>
          <w:sz w:val="44"/>
          <w:szCs w:val="44"/>
        </w:rPr>
      </w:pPr>
    </w:p>
    <w:sectPr w:rsidR="0039738C" w:rsidSect="00E843D4">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FCB" w:rsidRDefault="00916FCB" w:rsidP="00576923">
      <w:r>
        <w:separator/>
      </w:r>
    </w:p>
  </w:endnote>
  <w:endnote w:type="continuationSeparator" w:id="0">
    <w:p w:rsidR="00916FCB" w:rsidRDefault="00916FCB" w:rsidP="0057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48" w:rsidRDefault="00603348" w:rsidP="00B05AC9">
    <w:pPr>
      <w:pStyle w:val="a5"/>
      <w:jc w:val="distribute"/>
      <w:rPr>
        <w:ins w:id="7" w:author="赵毅" w:date="2012-01-11T10:25:00Z"/>
      </w:rPr>
    </w:pPr>
  </w:p>
  <w:p w:rsidR="00B05AC9" w:rsidRDefault="00B05AC9" w:rsidP="00B05AC9">
    <w:pPr>
      <w:pStyle w:val="a5"/>
      <w:jc w:val="distribute"/>
    </w:pPr>
    <w:r>
      <w:rPr>
        <w:rFonts w:hint="eastAsia"/>
      </w:rPr>
      <w:t>北京</w:t>
    </w:r>
    <w:proofErr w:type="gramStart"/>
    <w:r>
      <w:rPr>
        <w:rFonts w:hint="eastAsia"/>
      </w:rPr>
      <w:t>知道创宇信息技术</w:t>
    </w:r>
    <w:proofErr w:type="gramEnd"/>
    <w:r>
      <w:rPr>
        <w:rFonts w:hint="eastAsia"/>
      </w:rPr>
      <w:t>有限公司</w:t>
    </w:r>
    <w:r>
      <w:rPr>
        <w:rFonts w:hint="eastAsia"/>
      </w:rPr>
      <w:t xml:space="preserve">                                                </w:t>
    </w:r>
    <w:r>
      <w:rPr>
        <w:lang w:val="zh-CN"/>
      </w:rPr>
      <w:t xml:space="preserve"> </w:t>
    </w:r>
    <w:r w:rsidR="002B7989">
      <w:rPr>
        <w:b/>
      </w:rPr>
      <w:fldChar w:fldCharType="begin"/>
    </w:r>
    <w:r>
      <w:rPr>
        <w:b/>
      </w:rPr>
      <w:instrText>PAGE  \* Arabic  \* MERGEFORMAT</w:instrText>
    </w:r>
    <w:r w:rsidR="002B7989">
      <w:rPr>
        <w:b/>
      </w:rPr>
      <w:fldChar w:fldCharType="separate"/>
    </w:r>
    <w:r w:rsidR="001C41AD" w:rsidRPr="001C41AD">
      <w:rPr>
        <w:b/>
        <w:noProof/>
        <w:lang w:val="zh-CN"/>
      </w:rPr>
      <w:t>6</w:t>
    </w:r>
    <w:r w:rsidR="002B7989">
      <w:rPr>
        <w:b/>
      </w:rPr>
      <w:fldChar w:fldCharType="end"/>
    </w:r>
    <w:r>
      <w:rPr>
        <w:lang w:val="zh-CN"/>
      </w:rPr>
      <w:t xml:space="preserve"> / </w:t>
    </w:r>
    <w:fldSimple w:instr="NUMPAGES  \* Arabic  \* MERGEFORMAT">
      <w:r w:rsidR="001C41AD" w:rsidRPr="001C41AD">
        <w:rPr>
          <w:b/>
          <w:noProof/>
          <w:lang w:val="zh-CN"/>
        </w:rPr>
        <w:t>6</w:t>
      </w:r>
    </w:fldSimple>
  </w:p>
  <w:p w:rsidR="00B05AC9" w:rsidRPr="00B05AC9" w:rsidRDefault="00B05AC9">
    <w:pPr>
      <w:pStyle w:val="a5"/>
    </w:pPr>
    <w:r>
      <w:rPr>
        <w:rFonts w:hint="eastAsia"/>
      </w:rPr>
      <w:t>www.knownsec.com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FCB" w:rsidRDefault="00916FCB" w:rsidP="00576923">
      <w:r>
        <w:separator/>
      </w:r>
    </w:p>
  </w:footnote>
  <w:footnote w:type="continuationSeparator" w:id="0">
    <w:p w:rsidR="00916FCB" w:rsidRDefault="00916FCB" w:rsidP="005769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AC9" w:rsidRDefault="00785408" w:rsidP="00B05AC9">
    <w:pPr>
      <w:pStyle w:val="a4"/>
      <w:jc w:val="right"/>
    </w:pPr>
    <w:r>
      <w:rPr>
        <w:noProof/>
      </w:rPr>
      <w:drawing>
        <wp:inline distT="0" distB="0" distL="0" distR="0">
          <wp:extent cx="1419225" cy="381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419225" cy="381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754A"/>
    <w:multiLevelType w:val="hybridMultilevel"/>
    <w:tmpl w:val="C5002C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A2C3963"/>
    <w:multiLevelType w:val="hybridMultilevel"/>
    <w:tmpl w:val="4AB42BFC"/>
    <w:lvl w:ilvl="0" w:tplc="CC1626C8">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BD1041D"/>
    <w:multiLevelType w:val="hybridMultilevel"/>
    <w:tmpl w:val="122C7FCA"/>
    <w:lvl w:ilvl="0" w:tplc="0EA63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77"/>
    <w:rsid w:val="000075B8"/>
    <w:rsid w:val="00011EE6"/>
    <w:rsid w:val="00036C68"/>
    <w:rsid w:val="00066F4C"/>
    <w:rsid w:val="000761B6"/>
    <w:rsid w:val="000803CD"/>
    <w:rsid w:val="00085773"/>
    <w:rsid w:val="000A0E8E"/>
    <w:rsid w:val="000D5D48"/>
    <w:rsid w:val="000E1568"/>
    <w:rsid w:val="00120726"/>
    <w:rsid w:val="0012488C"/>
    <w:rsid w:val="00124E7E"/>
    <w:rsid w:val="00126678"/>
    <w:rsid w:val="00127E90"/>
    <w:rsid w:val="001402B7"/>
    <w:rsid w:val="001475EA"/>
    <w:rsid w:val="00153BE7"/>
    <w:rsid w:val="00161005"/>
    <w:rsid w:val="001760CD"/>
    <w:rsid w:val="001846D4"/>
    <w:rsid w:val="0019144F"/>
    <w:rsid w:val="00192735"/>
    <w:rsid w:val="001B45E5"/>
    <w:rsid w:val="001C03D4"/>
    <w:rsid w:val="001C41AD"/>
    <w:rsid w:val="001D1256"/>
    <w:rsid w:val="001D5227"/>
    <w:rsid w:val="001E37D0"/>
    <w:rsid w:val="001E4FDD"/>
    <w:rsid w:val="001F2CA9"/>
    <w:rsid w:val="001F33C6"/>
    <w:rsid w:val="0020623E"/>
    <w:rsid w:val="00207B50"/>
    <w:rsid w:val="0024514F"/>
    <w:rsid w:val="00273B30"/>
    <w:rsid w:val="00287B14"/>
    <w:rsid w:val="00290809"/>
    <w:rsid w:val="002A03EF"/>
    <w:rsid w:val="002B2D9D"/>
    <w:rsid w:val="002B7989"/>
    <w:rsid w:val="002C5EA5"/>
    <w:rsid w:val="002D67DB"/>
    <w:rsid w:val="003150B1"/>
    <w:rsid w:val="00316F94"/>
    <w:rsid w:val="0033516F"/>
    <w:rsid w:val="00353BFF"/>
    <w:rsid w:val="003751B1"/>
    <w:rsid w:val="00376439"/>
    <w:rsid w:val="0038330C"/>
    <w:rsid w:val="00386351"/>
    <w:rsid w:val="00393537"/>
    <w:rsid w:val="003969A5"/>
    <w:rsid w:val="0039738C"/>
    <w:rsid w:val="003D178D"/>
    <w:rsid w:val="003D31FD"/>
    <w:rsid w:val="003D3AD0"/>
    <w:rsid w:val="003D5EFF"/>
    <w:rsid w:val="003D6C59"/>
    <w:rsid w:val="003E1CCE"/>
    <w:rsid w:val="003F05DC"/>
    <w:rsid w:val="003F6424"/>
    <w:rsid w:val="00405C6B"/>
    <w:rsid w:val="00410DD3"/>
    <w:rsid w:val="004162E7"/>
    <w:rsid w:val="004171A0"/>
    <w:rsid w:val="00424581"/>
    <w:rsid w:val="00443AEB"/>
    <w:rsid w:val="004506C6"/>
    <w:rsid w:val="00466DAC"/>
    <w:rsid w:val="004A0F01"/>
    <w:rsid w:val="004A3EC9"/>
    <w:rsid w:val="004C1D32"/>
    <w:rsid w:val="004C4D2F"/>
    <w:rsid w:val="004D109D"/>
    <w:rsid w:val="004D569D"/>
    <w:rsid w:val="004E0506"/>
    <w:rsid w:val="004E4EFF"/>
    <w:rsid w:val="004E571F"/>
    <w:rsid w:val="004F4854"/>
    <w:rsid w:val="00522029"/>
    <w:rsid w:val="005235D2"/>
    <w:rsid w:val="00524D66"/>
    <w:rsid w:val="005319E8"/>
    <w:rsid w:val="00540988"/>
    <w:rsid w:val="00542CC8"/>
    <w:rsid w:val="00551DAD"/>
    <w:rsid w:val="005560BA"/>
    <w:rsid w:val="00562C76"/>
    <w:rsid w:val="0056551C"/>
    <w:rsid w:val="00576923"/>
    <w:rsid w:val="00585F95"/>
    <w:rsid w:val="00592FE1"/>
    <w:rsid w:val="005F4C3C"/>
    <w:rsid w:val="00603348"/>
    <w:rsid w:val="006217E9"/>
    <w:rsid w:val="00621C6A"/>
    <w:rsid w:val="00622EF0"/>
    <w:rsid w:val="006277E3"/>
    <w:rsid w:val="006411A1"/>
    <w:rsid w:val="006469C0"/>
    <w:rsid w:val="00660D4A"/>
    <w:rsid w:val="006728DD"/>
    <w:rsid w:val="00676D3E"/>
    <w:rsid w:val="006870F7"/>
    <w:rsid w:val="006A21B5"/>
    <w:rsid w:val="006C083E"/>
    <w:rsid w:val="006C21DB"/>
    <w:rsid w:val="006C479B"/>
    <w:rsid w:val="006C7CEB"/>
    <w:rsid w:val="006D5F7A"/>
    <w:rsid w:val="006E2B34"/>
    <w:rsid w:val="006F2965"/>
    <w:rsid w:val="006F5487"/>
    <w:rsid w:val="007076AB"/>
    <w:rsid w:val="00744F28"/>
    <w:rsid w:val="00745217"/>
    <w:rsid w:val="00750336"/>
    <w:rsid w:val="00761BF8"/>
    <w:rsid w:val="0077076B"/>
    <w:rsid w:val="00785408"/>
    <w:rsid w:val="00785854"/>
    <w:rsid w:val="007B48FE"/>
    <w:rsid w:val="007C1CD7"/>
    <w:rsid w:val="007D5EBD"/>
    <w:rsid w:val="007E1E13"/>
    <w:rsid w:val="007E39DE"/>
    <w:rsid w:val="007F2594"/>
    <w:rsid w:val="00802218"/>
    <w:rsid w:val="008034F7"/>
    <w:rsid w:val="00823EE4"/>
    <w:rsid w:val="008375A2"/>
    <w:rsid w:val="00843D7B"/>
    <w:rsid w:val="008447F5"/>
    <w:rsid w:val="008645DE"/>
    <w:rsid w:val="008647C4"/>
    <w:rsid w:val="00872D94"/>
    <w:rsid w:val="008A5B0A"/>
    <w:rsid w:val="008B54E5"/>
    <w:rsid w:val="008C04E6"/>
    <w:rsid w:val="008C6E1B"/>
    <w:rsid w:val="008D29C6"/>
    <w:rsid w:val="008E445E"/>
    <w:rsid w:val="008E6C46"/>
    <w:rsid w:val="008E75E8"/>
    <w:rsid w:val="008F2325"/>
    <w:rsid w:val="00901F14"/>
    <w:rsid w:val="00915EDC"/>
    <w:rsid w:val="00916FCB"/>
    <w:rsid w:val="0093409A"/>
    <w:rsid w:val="0094279B"/>
    <w:rsid w:val="00976AE8"/>
    <w:rsid w:val="00994A1E"/>
    <w:rsid w:val="009B0A57"/>
    <w:rsid w:val="009B435F"/>
    <w:rsid w:val="009E5A3F"/>
    <w:rsid w:val="00A03803"/>
    <w:rsid w:val="00A06826"/>
    <w:rsid w:val="00A11B28"/>
    <w:rsid w:val="00A122BC"/>
    <w:rsid w:val="00A176BB"/>
    <w:rsid w:val="00A36C59"/>
    <w:rsid w:val="00A52FE5"/>
    <w:rsid w:val="00A56957"/>
    <w:rsid w:val="00A6223D"/>
    <w:rsid w:val="00AB1511"/>
    <w:rsid w:val="00AC278A"/>
    <w:rsid w:val="00AD05AC"/>
    <w:rsid w:val="00AE3C7A"/>
    <w:rsid w:val="00B0217E"/>
    <w:rsid w:val="00B05AC9"/>
    <w:rsid w:val="00B07F3D"/>
    <w:rsid w:val="00B26794"/>
    <w:rsid w:val="00B35AD4"/>
    <w:rsid w:val="00B3729F"/>
    <w:rsid w:val="00B42549"/>
    <w:rsid w:val="00B564D9"/>
    <w:rsid w:val="00B70F22"/>
    <w:rsid w:val="00B840D2"/>
    <w:rsid w:val="00BA390B"/>
    <w:rsid w:val="00BC257F"/>
    <w:rsid w:val="00BC7259"/>
    <w:rsid w:val="00BD684A"/>
    <w:rsid w:val="00BE2891"/>
    <w:rsid w:val="00BE4A8E"/>
    <w:rsid w:val="00BE5DB6"/>
    <w:rsid w:val="00BF2B77"/>
    <w:rsid w:val="00BF783C"/>
    <w:rsid w:val="00C0363C"/>
    <w:rsid w:val="00C11752"/>
    <w:rsid w:val="00C12E29"/>
    <w:rsid w:val="00C14D4C"/>
    <w:rsid w:val="00C2051D"/>
    <w:rsid w:val="00C21C24"/>
    <w:rsid w:val="00C3752B"/>
    <w:rsid w:val="00C63ED1"/>
    <w:rsid w:val="00C665F5"/>
    <w:rsid w:val="00C67388"/>
    <w:rsid w:val="00C82BAE"/>
    <w:rsid w:val="00C83EE3"/>
    <w:rsid w:val="00C923B1"/>
    <w:rsid w:val="00CB3600"/>
    <w:rsid w:val="00CC31D6"/>
    <w:rsid w:val="00CD285D"/>
    <w:rsid w:val="00CD299E"/>
    <w:rsid w:val="00CD6955"/>
    <w:rsid w:val="00CE649C"/>
    <w:rsid w:val="00CF3A59"/>
    <w:rsid w:val="00CF470A"/>
    <w:rsid w:val="00D32117"/>
    <w:rsid w:val="00D41ADC"/>
    <w:rsid w:val="00D46A02"/>
    <w:rsid w:val="00D66554"/>
    <w:rsid w:val="00D671FC"/>
    <w:rsid w:val="00D769A3"/>
    <w:rsid w:val="00D80194"/>
    <w:rsid w:val="00D90501"/>
    <w:rsid w:val="00D94267"/>
    <w:rsid w:val="00DA3BB3"/>
    <w:rsid w:val="00DA4C8E"/>
    <w:rsid w:val="00DB5959"/>
    <w:rsid w:val="00DB600A"/>
    <w:rsid w:val="00DC0426"/>
    <w:rsid w:val="00DD5C11"/>
    <w:rsid w:val="00DF222E"/>
    <w:rsid w:val="00DF2304"/>
    <w:rsid w:val="00DF4F12"/>
    <w:rsid w:val="00DF7AE7"/>
    <w:rsid w:val="00E059F5"/>
    <w:rsid w:val="00E266C2"/>
    <w:rsid w:val="00E367B1"/>
    <w:rsid w:val="00E36D22"/>
    <w:rsid w:val="00E45EBC"/>
    <w:rsid w:val="00E510EB"/>
    <w:rsid w:val="00E6036D"/>
    <w:rsid w:val="00E843D4"/>
    <w:rsid w:val="00E877B3"/>
    <w:rsid w:val="00ED2F5A"/>
    <w:rsid w:val="00ED59A9"/>
    <w:rsid w:val="00EE6A80"/>
    <w:rsid w:val="00EF5A30"/>
    <w:rsid w:val="00F02C7C"/>
    <w:rsid w:val="00F654E6"/>
    <w:rsid w:val="00FA331D"/>
    <w:rsid w:val="00FA6CCB"/>
    <w:rsid w:val="00FC2CFD"/>
    <w:rsid w:val="00FC4750"/>
    <w:rsid w:val="00FC59FA"/>
    <w:rsid w:val="00FD57F2"/>
    <w:rsid w:val="00FE5AEE"/>
    <w:rsid w:val="00FE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43D4"/>
    <w:pPr>
      <w:widowControl w:val="0"/>
      <w:jc w:val="both"/>
    </w:pPr>
    <w:rPr>
      <w:kern w:val="2"/>
      <w:sz w:val="21"/>
      <w:szCs w:val="24"/>
    </w:rPr>
  </w:style>
  <w:style w:type="paragraph" w:styleId="1">
    <w:name w:val="heading 1"/>
    <w:basedOn w:val="a"/>
    <w:next w:val="a"/>
    <w:link w:val="1Char"/>
    <w:qFormat/>
    <w:rsid w:val="00E266C2"/>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E266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21C24"/>
    <w:rPr>
      <w:color w:val="0000FF"/>
      <w:u w:val="single"/>
    </w:rPr>
  </w:style>
  <w:style w:type="paragraph" w:styleId="a4">
    <w:name w:val="header"/>
    <w:basedOn w:val="a"/>
    <w:link w:val="Char"/>
    <w:rsid w:val="0057692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76923"/>
    <w:rPr>
      <w:kern w:val="2"/>
      <w:sz w:val="18"/>
      <w:szCs w:val="18"/>
    </w:rPr>
  </w:style>
  <w:style w:type="paragraph" w:styleId="a5">
    <w:name w:val="footer"/>
    <w:basedOn w:val="a"/>
    <w:link w:val="Char0"/>
    <w:uiPriority w:val="99"/>
    <w:rsid w:val="00576923"/>
    <w:pPr>
      <w:tabs>
        <w:tab w:val="center" w:pos="4153"/>
        <w:tab w:val="right" w:pos="8306"/>
      </w:tabs>
      <w:snapToGrid w:val="0"/>
      <w:jc w:val="left"/>
    </w:pPr>
    <w:rPr>
      <w:sz w:val="18"/>
      <w:szCs w:val="18"/>
    </w:rPr>
  </w:style>
  <w:style w:type="character" w:customStyle="1" w:styleId="Char0">
    <w:name w:val="页脚 Char"/>
    <w:link w:val="a5"/>
    <w:uiPriority w:val="99"/>
    <w:rsid w:val="00576923"/>
    <w:rPr>
      <w:kern w:val="2"/>
      <w:sz w:val="18"/>
      <w:szCs w:val="18"/>
    </w:rPr>
  </w:style>
  <w:style w:type="paragraph" w:styleId="a6">
    <w:name w:val="Document Map"/>
    <w:basedOn w:val="a"/>
    <w:link w:val="Char1"/>
    <w:rsid w:val="001475EA"/>
    <w:rPr>
      <w:rFonts w:ascii="宋体"/>
      <w:sz w:val="18"/>
      <w:szCs w:val="18"/>
    </w:rPr>
  </w:style>
  <w:style w:type="character" w:customStyle="1" w:styleId="Char1">
    <w:name w:val="文档结构图 Char"/>
    <w:basedOn w:val="a0"/>
    <w:link w:val="a6"/>
    <w:rsid w:val="001475EA"/>
    <w:rPr>
      <w:rFonts w:ascii="宋体"/>
      <w:kern w:val="2"/>
      <w:sz w:val="18"/>
      <w:szCs w:val="18"/>
    </w:rPr>
  </w:style>
  <w:style w:type="paragraph" w:styleId="a7">
    <w:name w:val="Balloon Text"/>
    <w:basedOn w:val="a"/>
    <w:link w:val="Char2"/>
    <w:rsid w:val="00785854"/>
    <w:rPr>
      <w:sz w:val="18"/>
      <w:szCs w:val="18"/>
    </w:rPr>
  </w:style>
  <w:style w:type="character" w:customStyle="1" w:styleId="Char2">
    <w:name w:val="批注框文本 Char"/>
    <w:basedOn w:val="a0"/>
    <w:link w:val="a7"/>
    <w:rsid w:val="00785854"/>
    <w:rPr>
      <w:kern w:val="2"/>
      <w:sz w:val="18"/>
      <w:szCs w:val="18"/>
    </w:rPr>
  </w:style>
  <w:style w:type="character" w:customStyle="1" w:styleId="1Char">
    <w:name w:val="标题 1 Char"/>
    <w:basedOn w:val="a0"/>
    <w:link w:val="1"/>
    <w:rsid w:val="00E266C2"/>
    <w:rPr>
      <w:b/>
      <w:bCs/>
      <w:kern w:val="44"/>
      <w:sz w:val="44"/>
      <w:szCs w:val="44"/>
    </w:rPr>
  </w:style>
  <w:style w:type="character" w:styleId="a8">
    <w:name w:val="Book Title"/>
    <w:basedOn w:val="a0"/>
    <w:uiPriority w:val="33"/>
    <w:qFormat/>
    <w:rsid w:val="00E266C2"/>
    <w:rPr>
      <w:b/>
      <w:bCs/>
      <w:smallCaps/>
      <w:spacing w:val="5"/>
    </w:rPr>
  </w:style>
  <w:style w:type="paragraph" w:customStyle="1" w:styleId="20">
    <w:name w:val="标题2"/>
    <w:basedOn w:val="2"/>
    <w:link w:val="2Char0"/>
    <w:qFormat/>
    <w:rsid w:val="00E266C2"/>
    <w:rPr>
      <w:rFonts w:eastAsia="黑体"/>
      <w:sz w:val="28"/>
      <w:szCs w:val="28"/>
    </w:rPr>
  </w:style>
  <w:style w:type="character" w:styleId="a9">
    <w:name w:val="annotation reference"/>
    <w:basedOn w:val="a0"/>
    <w:rsid w:val="006F5487"/>
    <w:rPr>
      <w:sz w:val="21"/>
      <w:szCs w:val="21"/>
    </w:rPr>
  </w:style>
  <w:style w:type="character" w:customStyle="1" w:styleId="2Char0">
    <w:name w:val="标题2 Char"/>
    <w:basedOn w:val="a0"/>
    <w:link w:val="20"/>
    <w:rsid w:val="00E266C2"/>
    <w:rPr>
      <w:rFonts w:asciiTheme="majorHAnsi" w:eastAsia="黑体" w:hAnsiTheme="majorHAnsi" w:cstheme="majorBidi"/>
      <w:b/>
      <w:bCs/>
      <w:kern w:val="2"/>
      <w:sz w:val="28"/>
      <w:szCs w:val="28"/>
    </w:rPr>
  </w:style>
  <w:style w:type="character" w:customStyle="1" w:styleId="2Char">
    <w:name w:val="标题 2 Char"/>
    <w:basedOn w:val="a0"/>
    <w:link w:val="2"/>
    <w:semiHidden/>
    <w:rsid w:val="00E266C2"/>
    <w:rPr>
      <w:rFonts w:asciiTheme="majorHAnsi" w:eastAsiaTheme="majorEastAsia" w:hAnsiTheme="majorHAnsi" w:cstheme="majorBidi"/>
      <w:b/>
      <w:bCs/>
      <w:kern w:val="2"/>
      <w:sz w:val="32"/>
      <w:szCs w:val="32"/>
    </w:rPr>
  </w:style>
  <w:style w:type="paragraph" w:styleId="aa">
    <w:name w:val="annotation text"/>
    <w:basedOn w:val="a"/>
    <w:link w:val="Char3"/>
    <w:rsid w:val="006F5487"/>
    <w:pPr>
      <w:jc w:val="left"/>
    </w:pPr>
  </w:style>
  <w:style w:type="character" w:customStyle="1" w:styleId="Char3">
    <w:name w:val="批注文字 Char"/>
    <w:basedOn w:val="a0"/>
    <w:link w:val="aa"/>
    <w:rsid w:val="006F5487"/>
    <w:rPr>
      <w:kern w:val="2"/>
      <w:sz w:val="21"/>
      <w:szCs w:val="24"/>
    </w:rPr>
  </w:style>
  <w:style w:type="paragraph" w:styleId="ab">
    <w:name w:val="annotation subject"/>
    <w:basedOn w:val="aa"/>
    <w:next w:val="aa"/>
    <w:link w:val="Char4"/>
    <w:rsid w:val="006F5487"/>
    <w:rPr>
      <w:b/>
      <w:bCs/>
    </w:rPr>
  </w:style>
  <w:style w:type="character" w:customStyle="1" w:styleId="Char4">
    <w:name w:val="批注主题 Char"/>
    <w:basedOn w:val="Char3"/>
    <w:link w:val="ab"/>
    <w:rsid w:val="006F5487"/>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43D4"/>
    <w:pPr>
      <w:widowControl w:val="0"/>
      <w:jc w:val="both"/>
    </w:pPr>
    <w:rPr>
      <w:kern w:val="2"/>
      <w:sz w:val="21"/>
      <w:szCs w:val="24"/>
    </w:rPr>
  </w:style>
  <w:style w:type="paragraph" w:styleId="1">
    <w:name w:val="heading 1"/>
    <w:basedOn w:val="a"/>
    <w:next w:val="a"/>
    <w:link w:val="1Char"/>
    <w:qFormat/>
    <w:rsid w:val="00E266C2"/>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E266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21C24"/>
    <w:rPr>
      <w:color w:val="0000FF"/>
      <w:u w:val="single"/>
    </w:rPr>
  </w:style>
  <w:style w:type="paragraph" w:styleId="a4">
    <w:name w:val="header"/>
    <w:basedOn w:val="a"/>
    <w:link w:val="Char"/>
    <w:rsid w:val="0057692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76923"/>
    <w:rPr>
      <w:kern w:val="2"/>
      <w:sz w:val="18"/>
      <w:szCs w:val="18"/>
    </w:rPr>
  </w:style>
  <w:style w:type="paragraph" w:styleId="a5">
    <w:name w:val="footer"/>
    <w:basedOn w:val="a"/>
    <w:link w:val="Char0"/>
    <w:uiPriority w:val="99"/>
    <w:rsid w:val="00576923"/>
    <w:pPr>
      <w:tabs>
        <w:tab w:val="center" w:pos="4153"/>
        <w:tab w:val="right" w:pos="8306"/>
      </w:tabs>
      <w:snapToGrid w:val="0"/>
      <w:jc w:val="left"/>
    </w:pPr>
    <w:rPr>
      <w:sz w:val="18"/>
      <w:szCs w:val="18"/>
    </w:rPr>
  </w:style>
  <w:style w:type="character" w:customStyle="1" w:styleId="Char0">
    <w:name w:val="页脚 Char"/>
    <w:link w:val="a5"/>
    <w:uiPriority w:val="99"/>
    <w:rsid w:val="00576923"/>
    <w:rPr>
      <w:kern w:val="2"/>
      <w:sz w:val="18"/>
      <w:szCs w:val="18"/>
    </w:rPr>
  </w:style>
  <w:style w:type="paragraph" w:styleId="a6">
    <w:name w:val="Document Map"/>
    <w:basedOn w:val="a"/>
    <w:link w:val="Char1"/>
    <w:rsid w:val="001475EA"/>
    <w:rPr>
      <w:rFonts w:ascii="宋体"/>
      <w:sz w:val="18"/>
      <w:szCs w:val="18"/>
    </w:rPr>
  </w:style>
  <w:style w:type="character" w:customStyle="1" w:styleId="Char1">
    <w:name w:val="文档结构图 Char"/>
    <w:basedOn w:val="a0"/>
    <w:link w:val="a6"/>
    <w:rsid w:val="001475EA"/>
    <w:rPr>
      <w:rFonts w:ascii="宋体"/>
      <w:kern w:val="2"/>
      <w:sz w:val="18"/>
      <w:szCs w:val="18"/>
    </w:rPr>
  </w:style>
  <w:style w:type="paragraph" w:styleId="a7">
    <w:name w:val="Balloon Text"/>
    <w:basedOn w:val="a"/>
    <w:link w:val="Char2"/>
    <w:rsid w:val="00785854"/>
    <w:rPr>
      <w:sz w:val="18"/>
      <w:szCs w:val="18"/>
    </w:rPr>
  </w:style>
  <w:style w:type="character" w:customStyle="1" w:styleId="Char2">
    <w:name w:val="批注框文本 Char"/>
    <w:basedOn w:val="a0"/>
    <w:link w:val="a7"/>
    <w:rsid w:val="00785854"/>
    <w:rPr>
      <w:kern w:val="2"/>
      <w:sz w:val="18"/>
      <w:szCs w:val="18"/>
    </w:rPr>
  </w:style>
  <w:style w:type="character" w:customStyle="1" w:styleId="1Char">
    <w:name w:val="标题 1 Char"/>
    <w:basedOn w:val="a0"/>
    <w:link w:val="1"/>
    <w:rsid w:val="00E266C2"/>
    <w:rPr>
      <w:b/>
      <w:bCs/>
      <w:kern w:val="44"/>
      <w:sz w:val="44"/>
      <w:szCs w:val="44"/>
    </w:rPr>
  </w:style>
  <w:style w:type="character" w:styleId="a8">
    <w:name w:val="Book Title"/>
    <w:basedOn w:val="a0"/>
    <w:uiPriority w:val="33"/>
    <w:qFormat/>
    <w:rsid w:val="00E266C2"/>
    <w:rPr>
      <w:b/>
      <w:bCs/>
      <w:smallCaps/>
      <w:spacing w:val="5"/>
    </w:rPr>
  </w:style>
  <w:style w:type="paragraph" w:customStyle="1" w:styleId="20">
    <w:name w:val="标题2"/>
    <w:basedOn w:val="2"/>
    <w:link w:val="2Char0"/>
    <w:qFormat/>
    <w:rsid w:val="00E266C2"/>
    <w:rPr>
      <w:rFonts w:eastAsia="黑体"/>
      <w:sz w:val="28"/>
      <w:szCs w:val="28"/>
    </w:rPr>
  </w:style>
  <w:style w:type="character" w:styleId="a9">
    <w:name w:val="annotation reference"/>
    <w:basedOn w:val="a0"/>
    <w:rsid w:val="006F5487"/>
    <w:rPr>
      <w:sz w:val="21"/>
      <w:szCs w:val="21"/>
    </w:rPr>
  </w:style>
  <w:style w:type="character" w:customStyle="1" w:styleId="2Char0">
    <w:name w:val="标题2 Char"/>
    <w:basedOn w:val="a0"/>
    <w:link w:val="20"/>
    <w:rsid w:val="00E266C2"/>
    <w:rPr>
      <w:rFonts w:asciiTheme="majorHAnsi" w:eastAsia="黑体" w:hAnsiTheme="majorHAnsi" w:cstheme="majorBidi"/>
      <w:b/>
      <w:bCs/>
      <w:kern w:val="2"/>
      <w:sz w:val="28"/>
      <w:szCs w:val="28"/>
    </w:rPr>
  </w:style>
  <w:style w:type="character" w:customStyle="1" w:styleId="2Char">
    <w:name w:val="标题 2 Char"/>
    <w:basedOn w:val="a0"/>
    <w:link w:val="2"/>
    <w:semiHidden/>
    <w:rsid w:val="00E266C2"/>
    <w:rPr>
      <w:rFonts w:asciiTheme="majorHAnsi" w:eastAsiaTheme="majorEastAsia" w:hAnsiTheme="majorHAnsi" w:cstheme="majorBidi"/>
      <w:b/>
      <w:bCs/>
      <w:kern w:val="2"/>
      <w:sz w:val="32"/>
      <w:szCs w:val="32"/>
    </w:rPr>
  </w:style>
  <w:style w:type="paragraph" w:styleId="aa">
    <w:name w:val="annotation text"/>
    <w:basedOn w:val="a"/>
    <w:link w:val="Char3"/>
    <w:rsid w:val="006F5487"/>
    <w:pPr>
      <w:jc w:val="left"/>
    </w:pPr>
  </w:style>
  <w:style w:type="character" w:customStyle="1" w:styleId="Char3">
    <w:name w:val="批注文字 Char"/>
    <w:basedOn w:val="a0"/>
    <w:link w:val="aa"/>
    <w:rsid w:val="006F5487"/>
    <w:rPr>
      <w:kern w:val="2"/>
      <w:sz w:val="21"/>
      <w:szCs w:val="24"/>
    </w:rPr>
  </w:style>
  <w:style w:type="paragraph" w:styleId="ab">
    <w:name w:val="annotation subject"/>
    <w:basedOn w:val="aa"/>
    <w:next w:val="aa"/>
    <w:link w:val="Char4"/>
    <w:rsid w:val="006F5487"/>
    <w:rPr>
      <w:b/>
      <w:bCs/>
    </w:rPr>
  </w:style>
  <w:style w:type="character" w:customStyle="1" w:styleId="Char4">
    <w:name w:val="批注主题 Char"/>
    <w:basedOn w:val="Char3"/>
    <w:link w:val="ab"/>
    <w:rsid w:val="006F5487"/>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2615">
      <w:bodyDiv w:val="1"/>
      <w:marLeft w:val="0"/>
      <w:marRight w:val="0"/>
      <w:marTop w:val="0"/>
      <w:marBottom w:val="0"/>
      <w:divBdr>
        <w:top w:val="none" w:sz="0" w:space="0" w:color="auto"/>
        <w:left w:val="none" w:sz="0" w:space="0" w:color="auto"/>
        <w:bottom w:val="none" w:sz="0" w:space="0" w:color="auto"/>
        <w:right w:val="none" w:sz="0" w:space="0" w:color="auto"/>
      </w:divBdr>
    </w:div>
    <w:div w:id="16154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560.htm" TargetMode="External"/><Relationship Id="rId18" Type="http://schemas.openxmlformats.org/officeDocument/2006/relationships/image" Target="media/image2.png"/><Relationship Id="rId26" Type="http://schemas.openxmlformats.org/officeDocument/2006/relationships/hyperlink" Target="http://baike.baidu.com/view/1587.htm" TargetMode="External"/><Relationship Id="rId3" Type="http://schemas.openxmlformats.org/officeDocument/2006/relationships/styles" Target="styles.xml"/><Relationship Id="rId21" Type="http://schemas.openxmlformats.org/officeDocument/2006/relationships/hyperlink" Target="http://baike.baidu.com/view/1509.htm" TargetMode="External"/><Relationship Id="rId34" Type="http://schemas.openxmlformats.org/officeDocument/2006/relationships/hyperlink" Target="http://www.cert.org.cn/articles/bulletin/common/2011123025709.shtml" TargetMode="External"/><Relationship Id="rId7" Type="http://schemas.openxmlformats.org/officeDocument/2006/relationships/footnotes" Target="footnotes.xml"/><Relationship Id="rId12" Type="http://schemas.openxmlformats.org/officeDocument/2006/relationships/hyperlink" Target="http://baike.baidu.com/view/1141960.htm" TargetMode="External"/><Relationship Id="rId17" Type="http://schemas.openxmlformats.org/officeDocument/2006/relationships/hyperlink" Target="http://baike.baidu.com/view/39175.htm" TargetMode="External"/><Relationship Id="rId25" Type="http://schemas.openxmlformats.org/officeDocument/2006/relationships/hyperlink" Target="http://baike.baidu.com/view/6251.htm"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25172.htm" TargetMode="External"/><Relationship Id="rId20" Type="http://schemas.openxmlformats.org/officeDocument/2006/relationships/hyperlink" Target="http://baike.baidu.com/view/4262.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4394.htm" TargetMode="External"/><Relationship Id="rId24" Type="http://schemas.openxmlformats.org/officeDocument/2006/relationships/hyperlink" Target="http://baike.baidu.com/view/156198.htm"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aike.baidu.com/view/728.htm" TargetMode="External"/><Relationship Id="rId23" Type="http://schemas.openxmlformats.org/officeDocument/2006/relationships/hyperlink" Target="http://baike.baidu.com/view/222377.htm"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baike.baidu.com/view/14325.htm" TargetMode="External"/><Relationship Id="rId19" Type="http://schemas.openxmlformats.org/officeDocument/2006/relationships/hyperlink" Target="http://baike.baidu.com/view/4394.htm"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4238.htm" TargetMode="External"/><Relationship Id="rId22" Type="http://schemas.openxmlformats.org/officeDocument/2006/relationships/hyperlink" Target="http://baike.baidu.com/view/31260.htm" TargetMode="External"/><Relationship Id="rId27" Type="http://schemas.openxmlformats.org/officeDocument/2006/relationships/hyperlink" Target="http://baike.baidu.com/view/822170.htm" TargetMode="External"/><Relationship Id="rId30" Type="http://schemas.openxmlformats.org/officeDocument/2006/relationships/image" Target="media/image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2208E-44E7-4109-BB29-63D14443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566</Words>
  <Characters>3230</Characters>
  <Application>Microsoft Office Word</Application>
  <DocSecurity>0</DocSecurity>
  <Lines>26</Lines>
  <Paragraphs>7</Paragraphs>
  <ScaleCrop>false</ScaleCrop>
  <Company>Knownsec</Company>
  <LinksUpToDate>false</LinksUpToDate>
  <CharactersWithSpaces>3789</CharactersWithSpaces>
  <SharedDoc>false</SharedDoc>
  <HLinks>
    <vt:vector size="120" baseType="variant">
      <vt:variant>
        <vt:i4>4128831</vt:i4>
      </vt:variant>
      <vt:variant>
        <vt:i4>57</vt:i4>
      </vt:variant>
      <vt:variant>
        <vt:i4>0</vt:i4>
      </vt:variant>
      <vt:variant>
        <vt:i4>5</vt:i4>
      </vt:variant>
      <vt:variant>
        <vt:lpwstr>http://baike.baidu.com/view/822170.htm</vt:lpwstr>
      </vt:variant>
      <vt:variant>
        <vt:lpwstr/>
      </vt:variant>
      <vt:variant>
        <vt:i4>917515</vt:i4>
      </vt:variant>
      <vt:variant>
        <vt:i4>54</vt:i4>
      </vt:variant>
      <vt:variant>
        <vt:i4>0</vt:i4>
      </vt:variant>
      <vt:variant>
        <vt:i4>5</vt:i4>
      </vt:variant>
      <vt:variant>
        <vt:lpwstr>http://baike.baidu.com/view/1587.htm</vt:lpwstr>
      </vt:variant>
      <vt:variant>
        <vt:lpwstr/>
      </vt:variant>
      <vt:variant>
        <vt:i4>983041</vt:i4>
      </vt:variant>
      <vt:variant>
        <vt:i4>51</vt:i4>
      </vt:variant>
      <vt:variant>
        <vt:i4>0</vt:i4>
      </vt:variant>
      <vt:variant>
        <vt:i4>5</vt:i4>
      </vt:variant>
      <vt:variant>
        <vt:lpwstr>http://baike.baidu.com/view/6251.htm</vt:lpwstr>
      </vt:variant>
      <vt:variant>
        <vt:lpwstr/>
      </vt:variant>
      <vt:variant>
        <vt:i4>3145788</vt:i4>
      </vt:variant>
      <vt:variant>
        <vt:i4>48</vt:i4>
      </vt:variant>
      <vt:variant>
        <vt:i4>0</vt:i4>
      </vt:variant>
      <vt:variant>
        <vt:i4>5</vt:i4>
      </vt:variant>
      <vt:variant>
        <vt:lpwstr>http://baike.baidu.com/view/156198.htm</vt:lpwstr>
      </vt:variant>
      <vt:variant>
        <vt:lpwstr/>
      </vt:variant>
      <vt:variant>
        <vt:i4>3801141</vt:i4>
      </vt:variant>
      <vt:variant>
        <vt:i4>45</vt:i4>
      </vt:variant>
      <vt:variant>
        <vt:i4>0</vt:i4>
      </vt:variant>
      <vt:variant>
        <vt:i4>5</vt:i4>
      </vt:variant>
      <vt:variant>
        <vt:lpwstr>http://baike.baidu.com/view/222377.htm</vt:lpwstr>
      </vt:variant>
      <vt:variant>
        <vt:lpwstr/>
      </vt:variant>
      <vt:variant>
        <vt:i4>5505025</vt:i4>
      </vt:variant>
      <vt:variant>
        <vt:i4>42</vt:i4>
      </vt:variant>
      <vt:variant>
        <vt:i4>0</vt:i4>
      </vt:variant>
      <vt:variant>
        <vt:i4>5</vt:i4>
      </vt:variant>
      <vt:variant>
        <vt:lpwstr>http://baike.baidu.com/view/31260.htm</vt:lpwstr>
      </vt:variant>
      <vt:variant>
        <vt:lpwstr/>
      </vt:variant>
      <vt:variant>
        <vt:i4>3</vt:i4>
      </vt:variant>
      <vt:variant>
        <vt:i4>39</vt:i4>
      </vt:variant>
      <vt:variant>
        <vt:i4>0</vt:i4>
      </vt:variant>
      <vt:variant>
        <vt:i4>5</vt:i4>
      </vt:variant>
      <vt:variant>
        <vt:lpwstr>http://baike.baidu.com/view/1509.htm</vt:lpwstr>
      </vt:variant>
      <vt:variant>
        <vt:lpwstr/>
      </vt:variant>
      <vt:variant>
        <vt:i4>786432</vt:i4>
      </vt:variant>
      <vt:variant>
        <vt:i4>36</vt:i4>
      </vt:variant>
      <vt:variant>
        <vt:i4>0</vt:i4>
      </vt:variant>
      <vt:variant>
        <vt:i4>5</vt:i4>
      </vt:variant>
      <vt:variant>
        <vt:lpwstr>http://baike.baidu.com/view/4262.htm</vt:lpwstr>
      </vt:variant>
      <vt:variant>
        <vt:lpwstr/>
      </vt:variant>
      <vt:variant>
        <vt:i4>720911</vt:i4>
      </vt:variant>
      <vt:variant>
        <vt:i4>33</vt:i4>
      </vt:variant>
      <vt:variant>
        <vt:i4>0</vt:i4>
      </vt:variant>
      <vt:variant>
        <vt:i4>5</vt:i4>
      </vt:variant>
      <vt:variant>
        <vt:lpwstr>http://baike.baidu.com/view/4394.htm</vt:lpwstr>
      </vt:variant>
      <vt:variant>
        <vt:lpwstr/>
      </vt:variant>
      <vt:variant>
        <vt:i4>851968</vt:i4>
      </vt:variant>
      <vt:variant>
        <vt:i4>30</vt:i4>
      </vt:variant>
      <vt:variant>
        <vt:i4>0</vt:i4>
      </vt:variant>
      <vt:variant>
        <vt:i4>5</vt:i4>
      </vt:variant>
      <vt:variant>
        <vt:lpwstr>http://baike.baidu.com/view/7657.htm</vt:lpwstr>
      </vt:variant>
      <vt:variant>
        <vt:lpwstr/>
      </vt:variant>
      <vt:variant>
        <vt:i4>6094855</vt:i4>
      </vt:variant>
      <vt:variant>
        <vt:i4>27</vt:i4>
      </vt:variant>
      <vt:variant>
        <vt:i4>0</vt:i4>
      </vt:variant>
      <vt:variant>
        <vt:i4>5</vt:i4>
      </vt:variant>
      <vt:variant>
        <vt:lpwstr>http://baike.baidu.com/view/39175.htm</vt:lpwstr>
      </vt:variant>
      <vt:variant>
        <vt:lpwstr/>
      </vt:variant>
      <vt:variant>
        <vt:i4>3473456</vt:i4>
      </vt:variant>
      <vt:variant>
        <vt:i4>24</vt:i4>
      </vt:variant>
      <vt:variant>
        <vt:i4>0</vt:i4>
      </vt:variant>
      <vt:variant>
        <vt:i4>5</vt:i4>
      </vt:variant>
      <vt:variant>
        <vt:lpwstr>http://baike.baidu.com/view/29.htm</vt:lpwstr>
      </vt:variant>
      <vt:variant>
        <vt:lpwstr/>
      </vt:variant>
      <vt:variant>
        <vt:i4>5308417</vt:i4>
      </vt:variant>
      <vt:variant>
        <vt:i4>21</vt:i4>
      </vt:variant>
      <vt:variant>
        <vt:i4>0</vt:i4>
      </vt:variant>
      <vt:variant>
        <vt:i4>5</vt:i4>
      </vt:variant>
      <vt:variant>
        <vt:lpwstr>http://baike.baidu.com/view/25172.htm</vt:lpwstr>
      </vt:variant>
      <vt:variant>
        <vt:lpwstr/>
      </vt:variant>
      <vt:variant>
        <vt:i4>6357055</vt:i4>
      </vt:variant>
      <vt:variant>
        <vt:i4>18</vt:i4>
      </vt:variant>
      <vt:variant>
        <vt:i4>0</vt:i4>
      </vt:variant>
      <vt:variant>
        <vt:i4>5</vt:i4>
      </vt:variant>
      <vt:variant>
        <vt:lpwstr>http://baike.baidu.com/view/728.htm</vt:lpwstr>
      </vt:variant>
      <vt:variant>
        <vt:lpwstr/>
      </vt:variant>
      <vt:variant>
        <vt:i4>393221</vt:i4>
      </vt:variant>
      <vt:variant>
        <vt:i4>15</vt:i4>
      </vt:variant>
      <vt:variant>
        <vt:i4>0</vt:i4>
      </vt:variant>
      <vt:variant>
        <vt:i4>5</vt:i4>
      </vt:variant>
      <vt:variant>
        <vt:lpwstr>http://baike.baidu.com/view/4238.htm</vt:lpwstr>
      </vt:variant>
      <vt:variant>
        <vt:lpwstr/>
      </vt:variant>
      <vt:variant>
        <vt:i4>5505026</vt:i4>
      </vt:variant>
      <vt:variant>
        <vt:i4>12</vt:i4>
      </vt:variant>
      <vt:variant>
        <vt:i4>0</vt:i4>
      </vt:variant>
      <vt:variant>
        <vt:i4>5</vt:i4>
      </vt:variant>
      <vt:variant>
        <vt:lpwstr>http://baike.baidu.com/view/55621.htm</vt:lpwstr>
      </vt:variant>
      <vt:variant>
        <vt:lpwstr/>
      </vt:variant>
      <vt:variant>
        <vt:i4>6619189</vt:i4>
      </vt:variant>
      <vt:variant>
        <vt:i4>9</vt:i4>
      </vt:variant>
      <vt:variant>
        <vt:i4>0</vt:i4>
      </vt:variant>
      <vt:variant>
        <vt:i4>5</vt:i4>
      </vt:variant>
      <vt:variant>
        <vt:lpwstr>http://baike.baidu.com/view/560.htm</vt:lpwstr>
      </vt:variant>
      <vt:variant>
        <vt:lpwstr/>
      </vt:variant>
      <vt:variant>
        <vt:i4>6619196</vt:i4>
      </vt:variant>
      <vt:variant>
        <vt:i4>6</vt:i4>
      </vt:variant>
      <vt:variant>
        <vt:i4>0</vt:i4>
      </vt:variant>
      <vt:variant>
        <vt:i4>5</vt:i4>
      </vt:variant>
      <vt:variant>
        <vt:lpwstr>http://baike.baidu.com/view/1141960.htm</vt:lpwstr>
      </vt:variant>
      <vt:variant>
        <vt:lpwstr/>
      </vt:variant>
      <vt:variant>
        <vt:i4>720911</vt:i4>
      </vt:variant>
      <vt:variant>
        <vt:i4>3</vt:i4>
      </vt:variant>
      <vt:variant>
        <vt:i4>0</vt:i4>
      </vt:variant>
      <vt:variant>
        <vt:i4>5</vt:i4>
      </vt:variant>
      <vt:variant>
        <vt:lpwstr>http://baike.baidu.com/view/4394.htm</vt:lpwstr>
      </vt:variant>
      <vt:variant>
        <vt:lpwstr/>
      </vt:variant>
      <vt:variant>
        <vt:i4>5570567</vt:i4>
      </vt:variant>
      <vt:variant>
        <vt:i4>0</vt:i4>
      </vt:variant>
      <vt:variant>
        <vt:i4>0</vt:i4>
      </vt:variant>
      <vt:variant>
        <vt:i4>5</vt:i4>
      </vt:variant>
      <vt:variant>
        <vt:lpwstr>http://baike.baidu.com/view/14325.htm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白河·愁</cp:lastModifiedBy>
  <cp:revision>9</cp:revision>
  <dcterms:created xsi:type="dcterms:W3CDTF">2012-01-10T08:28:00Z</dcterms:created>
  <dcterms:modified xsi:type="dcterms:W3CDTF">2012-02-06T02:11:00Z</dcterms:modified>
</cp:coreProperties>
</file>